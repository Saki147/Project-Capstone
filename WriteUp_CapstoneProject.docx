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8EF26" w14:textId="77777777" w:rsidR="005D372A" w:rsidRDefault="005D372A" w:rsidP="001317F3">
      <w:pPr>
        <w:spacing w:after="0" w:line="240" w:lineRule="auto"/>
        <w:ind w:left="-426" w:right="-421"/>
        <w:jc w:val="both"/>
        <w:rPr>
          <w:b/>
          <w:sz w:val="28"/>
        </w:rPr>
      </w:pPr>
      <w:r w:rsidRPr="00992157">
        <w:rPr>
          <w:b/>
          <w:sz w:val="28"/>
        </w:rPr>
        <w:t xml:space="preserve">Self-Driving Car Engineer Nanodegree </w:t>
      </w:r>
      <w:proofErr w:type="spellStart"/>
      <w:r w:rsidRPr="00992157">
        <w:rPr>
          <w:b/>
          <w:sz w:val="28"/>
        </w:rPr>
        <w:t>Programm</w:t>
      </w:r>
      <w:proofErr w:type="spellEnd"/>
    </w:p>
    <w:p w14:paraId="21BB4C97" w14:textId="77777777" w:rsidR="001317F3" w:rsidRPr="00992157" w:rsidRDefault="001317F3" w:rsidP="001317F3">
      <w:pPr>
        <w:spacing w:after="0" w:line="240" w:lineRule="auto"/>
        <w:ind w:left="-426" w:right="-421"/>
        <w:jc w:val="both"/>
        <w:rPr>
          <w:b/>
          <w:sz w:val="28"/>
        </w:rPr>
      </w:pPr>
    </w:p>
    <w:p w14:paraId="2975F0C8" w14:textId="77777777" w:rsidR="005D372A" w:rsidRDefault="005D372A" w:rsidP="001317F3">
      <w:pPr>
        <w:spacing w:after="0" w:line="240" w:lineRule="auto"/>
        <w:ind w:left="-426" w:right="-421"/>
        <w:jc w:val="both"/>
        <w:rPr>
          <w:b/>
          <w:sz w:val="24"/>
        </w:rPr>
      </w:pPr>
      <w:r w:rsidRPr="00992157">
        <w:rPr>
          <w:b/>
          <w:sz w:val="24"/>
        </w:rPr>
        <w:t>Project – Capstone</w:t>
      </w:r>
    </w:p>
    <w:p w14:paraId="2CA2FDC7" w14:textId="77777777" w:rsidR="001317F3" w:rsidRPr="00992157" w:rsidRDefault="001317F3" w:rsidP="001317F3">
      <w:pPr>
        <w:spacing w:after="0" w:line="240" w:lineRule="auto"/>
        <w:ind w:left="-426" w:right="-421"/>
        <w:jc w:val="both"/>
        <w:rPr>
          <w:b/>
          <w:sz w:val="24"/>
        </w:rPr>
      </w:pPr>
    </w:p>
    <w:p w14:paraId="03EE7BF6" w14:textId="77777777" w:rsidR="00084AD0" w:rsidRDefault="005D372A" w:rsidP="001317F3">
      <w:pPr>
        <w:spacing w:after="0" w:line="240" w:lineRule="auto"/>
        <w:ind w:left="-426" w:right="-421"/>
        <w:jc w:val="both"/>
        <w:rPr>
          <w:sz w:val="20"/>
        </w:rPr>
      </w:pPr>
      <w:r w:rsidRPr="00084AD0">
        <w:rPr>
          <w:b/>
          <w:sz w:val="20"/>
        </w:rPr>
        <w:t>Author</w:t>
      </w:r>
      <w:r w:rsidR="00084AD0" w:rsidRPr="00084AD0">
        <w:rPr>
          <w:b/>
          <w:sz w:val="20"/>
        </w:rPr>
        <w:t>s</w:t>
      </w:r>
      <w:r w:rsidRPr="00EB5777">
        <w:rPr>
          <w:sz w:val="20"/>
        </w:rPr>
        <w:t xml:space="preserve">: </w:t>
      </w:r>
    </w:p>
    <w:p w14:paraId="6F163679" w14:textId="77777777" w:rsidR="00084AD0" w:rsidRDefault="00084AD0" w:rsidP="001317F3">
      <w:pPr>
        <w:spacing w:after="0" w:line="240" w:lineRule="auto"/>
        <w:ind w:left="-426" w:right="-421"/>
        <w:jc w:val="both"/>
        <w:rPr>
          <w:sz w:val="20"/>
        </w:rPr>
      </w:pPr>
      <w:r>
        <w:rPr>
          <w:sz w:val="20"/>
        </w:rPr>
        <w:t>Derrick Choo</w:t>
      </w:r>
    </w:p>
    <w:p w14:paraId="4234C34E" w14:textId="77777777" w:rsidR="005D372A" w:rsidRDefault="005D372A" w:rsidP="001317F3">
      <w:pPr>
        <w:spacing w:after="0" w:line="240" w:lineRule="auto"/>
        <w:ind w:left="-426" w:right="-421"/>
        <w:jc w:val="both"/>
        <w:rPr>
          <w:sz w:val="20"/>
        </w:rPr>
      </w:pPr>
      <w:r w:rsidRPr="00EB5777">
        <w:rPr>
          <w:sz w:val="20"/>
        </w:rPr>
        <w:t>Chidhanandh Krishnaraj</w:t>
      </w:r>
    </w:p>
    <w:p w14:paraId="7D357135" w14:textId="77777777" w:rsidR="00084AD0" w:rsidRPr="00E7648F" w:rsidRDefault="00084AD0" w:rsidP="001317F3">
      <w:pPr>
        <w:spacing w:after="0" w:line="240" w:lineRule="auto"/>
        <w:ind w:left="-426" w:right="-421"/>
        <w:jc w:val="both"/>
        <w:rPr>
          <w:sz w:val="20"/>
          <w:lang w:val="de-DE"/>
          <w:rPrChange w:id="0" w:author="Zill, Michael" w:date="2019-04-04T12:48:00Z">
            <w:rPr>
              <w:sz w:val="20"/>
            </w:rPr>
          </w:rPrChange>
        </w:rPr>
      </w:pPr>
      <w:proofErr w:type="spellStart"/>
      <w:r w:rsidRPr="00E7648F">
        <w:rPr>
          <w:sz w:val="20"/>
          <w:lang w:val="de-DE"/>
          <w:rPrChange w:id="1" w:author="Zill, Michael" w:date="2019-04-04T12:48:00Z">
            <w:rPr>
              <w:sz w:val="20"/>
            </w:rPr>
          </w:rPrChange>
        </w:rPr>
        <w:t>Libin</w:t>
      </w:r>
      <w:proofErr w:type="spellEnd"/>
      <w:r w:rsidRPr="00E7648F">
        <w:rPr>
          <w:sz w:val="20"/>
          <w:lang w:val="de-DE"/>
          <w:rPrChange w:id="2" w:author="Zill, Michael" w:date="2019-04-04T12:48:00Z">
            <w:rPr>
              <w:sz w:val="20"/>
            </w:rPr>
          </w:rPrChange>
        </w:rPr>
        <w:t xml:space="preserve"> </w:t>
      </w:r>
      <w:proofErr w:type="spellStart"/>
      <w:r w:rsidRPr="00E7648F">
        <w:rPr>
          <w:sz w:val="20"/>
          <w:lang w:val="de-DE"/>
          <w:rPrChange w:id="3" w:author="Zill, Michael" w:date="2019-04-04T12:48:00Z">
            <w:rPr>
              <w:sz w:val="20"/>
            </w:rPr>
          </w:rPrChange>
        </w:rPr>
        <w:t>Jia</w:t>
      </w:r>
      <w:proofErr w:type="spellEnd"/>
    </w:p>
    <w:p w14:paraId="0644F159" w14:textId="77777777" w:rsidR="00084AD0" w:rsidRPr="00E7648F" w:rsidRDefault="00084AD0" w:rsidP="001317F3">
      <w:pPr>
        <w:spacing w:after="0" w:line="240" w:lineRule="auto"/>
        <w:ind w:left="-426" w:right="-421"/>
        <w:jc w:val="both"/>
        <w:rPr>
          <w:sz w:val="20"/>
          <w:lang w:val="de-DE"/>
          <w:rPrChange w:id="4" w:author="Zill, Michael" w:date="2019-04-04T12:48:00Z">
            <w:rPr>
              <w:sz w:val="20"/>
            </w:rPr>
          </w:rPrChange>
        </w:rPr>
      </w:pPr>
      <w:r w:rsidRPr="00E7648F">
        <w:rPr>
          <w:sz w:val="20"/>
          <w:lang w:val="de-DE"/>
          <w:rPrChange w:id="5" w:author="Zill, Michael" w:date="2019-04-04T12:48:00Z">
            <w:rPr>
              <w:sz w:val="20"/>
            </w:rPr>
          </w:rPrChange>
        </w:rPr>
        <w:t>Michael Zill</w:t>
      </w:r>
    </w:p>
    <w:p w14:paraId="1DEB96CF" w14:textId="77777777" w:rsidR="00084AD0" w:rsidRPr="00E7648F" w:rsidRDefault="00084AD0" w:rsidP="001317F3">
      <w:pPr>
        <w:spacing w:after="0" w:line="240" w:lineRule="auto"/>
        <w:ind w:left="-426" w:right="-421"/>
        <w:jc w:val="both"/>
        <w:rPr>
          <w:sz w:val="20"/>
          <w:lang w:val="de-DE"/>
          <w:rPrChange w:id="6" w:author="Zill, Michael" w:date="2019-04-04T12:48:00Z">
            <w:rPr>
              <w:sz w:val="20"/>
            </w:rPr>
          </w:rPrChange>
        </w:rPr>
      </w:pPr>
      <w:proofErr w:type="spellStart"/>
      <w:r w:rsidRPr="00E7648F">
        <w:rPr>
          <w:sz w:val="20"/>
          <w:lang w:val="de-DE"/>
          <w:rPrChange w:id="7" w:author="Zill, Michael" w:date="2019-04-04T12:48:00Z">
            <w:rPr>
              <w:sz w:val="20"/>
            </w:rPr>
          </w:rPrChange>
        </w:rPr>
        <w:t>Siqi</w:t>
      </w:r>
      <w:proofErr w:type="spellEnd"/>
      <w:r w:rsidRPr="00E7648F">
        <w:rPr>
          <w:sz w:val="20"/>
          <w:lang w:val="de-DE"/>
          <w:rPrChange w:id="8" w:author="Zill, Michael" w:date="2019-04-04T12:48:00Z">
            <w:rPr>
              <w:sz w:val="20"/>
            </w:rPr>
          </w:rPrChange>
        </w:rPr>
        <w:t xml:space="preserve"> Ying</w:t>
      </w:r>
    </w:p>
    <w:p w14:paraId="720554DE" w14:textId="77777777" w:rsidR="00084AD0" w:rsidRPr="00E7648F" w:rsidRDefault="00084AD0" w:rsidP="001317F3">
      <w:pPr>
        <w:spacing w:after="0" w:line="240" w:lineRule="auto"/>
        <w:ind w:left="-426" w:right="-421"/>
        <w:jc w:val="both"/>
        <w:rPr>
          <w:sz w:val="20"/>
          <w:lang w:val="de-DE"/>
          <w:rPrChange w:id="9" w:author="Zill, Michael" w:date="2019-04-04T12:48:00Z">
            <w:rPr>
              <w:sz w:val="20"/>
            </w:rPr>
          </w:rPrChange>
        </w:rPr>
      </w:pPr>
    </w:p>
    <w:p w14:paraId="5195C867" w14:textId="77777777" w:rsidR="00084AD0" w:rsidRPr="00E7648F" w:rsidRDefault="00332DB7" w:rsidP="001317F3">
      <w:pPr>
        <w:spacing w:after="0" w:line="240" w:lineRule="auto"/>
        <w:ind w:left="-426" w:right="-421"/>
        <w:jc w:val="both"/>
        <w:rPr>
          <w:sz w:val="20"/>
          <w:lang w:val="de-DE"/>
          <w:rPrChange w:id="10" w:author="Zill, Michael" w:date="2019-04-04T12:48:00Z">
            <w:rPr>
              <w:sz w:val="20"/>
            </w:rPr>
          </w:rPrChange>
        </w:rPr>
      </w:pPr>
      <w:r w:rsidRPr="00E7648F">
        <w:rPr>
          <w:sz w:val="20"/>
          <w:lang w:val="de-DE"/>
          <w:rPrChange w:id="11" w:author="Zill, Michael" w:date="2019-04-04T12:48:00Z">
            <w:rPr>
              <w:sz w:val="20"/>
            </w:rPr>
          </w:rPrChange>
        </w:rPr>
        <w:t>Version 1.0</w:t>
      </w:r>
    </w:p>
    <w:p w14:paraId="7A35E5B7" w14:textId="77777777" w:rsidR="00332DB7" w:rsidRPr="00E7648F" w:rsidRDefault="00332DB7" w:rsidP="001317F3">
      <w:pPr>
        <w:spacing w:after="0" w:line="240" w:lineRule="auto"/>
        <w:ind w:left="-426" w:right="-421"/>
        <w:jc w:val="both"/>
        <w:rPr>
          <w:sz w:val="20"/>
          <w:lang w:val="de-DE"/>
          <w:rPrChange w:id="12" w:author="Zill, Michael" w:date="2019-04-04T12:48:00Z">
            <w:rPr>
              <w:sz w:val="20"/>
            </w:rPr>
          </w:rPrChange>
        </w:rPr>
      </w:pPr>
    </w:p>
    <w:p w14:paraId="00BA9692" w14:textId="77777777" w:rsidR="005D372A" w:rsidRDefault="005D372A" w:rsidP="001317F3">
      <w:pPr>
        <w:spacing w:after="0" w:line="240" w:lineRule="auto"/>
        <w:ind w:left="-426" w:right="-421"/>
        <w:jc w:val="both"/>
        <w:rPr>
          <w:sz w:val="20"/>
        </w:rPr>
      </w:pPr>
      <w:r>
        <w:rPr>
          <w:sz w:val="20"/>
        </w:rPr>
        <w:t>This document provides brief description of how the Capstone project was completed with different section explained in detail and what steps were followed.</w:t>
      </w:r>
    </w:p>
    <w:p w14:paraId="112F0089" w14:textId="77777777" w:rsidR="001317F3" w:rsidRDefault="001317F3" w:rsidP="001317F3">
      <w:pPr>
        <w:spacing w:after="0" w:line="240" w:lineRule="auto"/>
        <w:ind w:left="-426" w:right="-421"/>
        <w:jc w:val="both"/>
        <w:rPr>
          <w:sz w:val="20"/>
        </w:rPr>
      </w:pPr>
    </w:p>
    <w:p w14:paraId="533442AA" w14:textId="77777777" w:rsidR="005D372A" w:rsidRPr="00992157" w:rsidRDefault="005D372A" w:rsidP="001317F3">
      <w:pPr>
        <w:spacing w:after="0" w:line="240" w:lineRule="auto"/>
        <w:ind w:left="-426" w:right="-421"/>
        <w:jc w:val="both"/>
        <w:rPr>
          <w:sz w:val="24"/>
          <w:u w:val="single"/>
        </w:rPr>
      </w:pPr>
      <w:r w:rsidRPr="00992157">
        <w:rPr>
          <w:sz w:val="24"/>
          <w:u w:val="single"/>
        </w:rPr>
        <w:t>Abstract:</w:t>
      </w:r>
    </w:p>
    <w:p w14:paraId="16EE5042" w14:textId="77777777" w:rsidR="005D372A" w:rsidRDefault="005D372A" w:rsidP="001317F3">
      <w:pPr>
        <w:spacing w:after="0" w:line="240" w:lineRule="auto"/>
        <w:ind w:left="-426" w:right="-421"/>
        <w:jc w:val="both"/>
      </w:pPr>
      <w:r w:rsidRPr="005D372A">
        <w:t>In Automobile Industry</w:t>
      </w:r>
      <w:r>
        <w:t>, the expectation towards the driver assistance and driver safety arouse the need of autonomously driving vehicles which could have a near-zero accident rate, keeping the safety of the driver and environment and maintaining the standards of the Automobile industry. This project is divided into different section to attain the main goal which is to make the Car drive by itself in the simulator and in the real world</w:t>
      </w:r>
      <w:r w:rsidR="00F6651A">
        <w:t xml:space="preserve"> with real time environment</w:t>
      </w:r>
      <w:r w:rsidR="00B911BD">
        <w:t xml:space="preserve"> (Carla)</w:t>
      </w:r>
      <w:r w:rsidR="00F6651A">
        <w:t xml:space="preserve"> considering obstacles and traffic lights. </w:t>
      </w:r>
    </w:p>
    <w:p w14:paraId="4F89C3B3" w14:textId="77777777" w:rsidR="001317F3" w:rsidRDefault="001317F3" w:rsidP="001317F3">
      <w:pPr>
        <w:spacing w:after="0" w:line="240" w:lineRule="auto"/>
        <w:ind w:left="-426" w:right="-421"/>
        <w:jc w:val="both"/>
      </w:pPr>
    </w:p>
    <w:p w14:paraId="73258E0E" w14:textId="77777777" w:rsidR="00F6651A" w:rsidRPr="00992157" w:rsidRDefault="00F6651A" w:rsidP="001317F3">
      <w:pPr>
        <w:spacing w:after="0" w:line="240" w:lineRule="auto"/>
        <w:ind w:left="-426" w:right="-421"/>
        <w:jc w:val="both"/>
        <w:rPr>
          <w:sz w:val="24"/>
          <w:u w:val="single"/>
        </w:rPr>
      </w:pPr>
      <w:r w:rsidRPr="00992157">
        <w:rPr>
          <w:sz w:val="24"/>
          <w:u w:val="single"/>
        </w:rPr>
        <w:t>Goal:</w:t>
      </w:r>
    </w:p>
    <w:p w14:paraId="02C79BBC" w14:textId="77777777" w:rsidR="00F6651A" w:rsidRDefault="00F6651A" w:rsidP="001317F3">
      <w:pPr>
        <w:spacing w:after="0" w:line="240" w:lineRule="auto"/>
        <w:ind w:left="-426" w:right="-421"/>
        <w:jc w:val="both"/>
      </w:pPr>
      <w:r>
        <w:t>To make the Ego car drive by itself in the traffic situations and following the right trajectory to reach the goal point in the Simulator and in the real world</w:t>
      </w:r>
      <w:r w:rsidR="00084AD0">
        <w:t xml:space="preserve"> (Carla)</w:t>
      </w:r>
      <w:r>
        <w:t>.</w:t>
      </w:r>
    </w:p>
    <w:p w14:paraId="3EAE3D75" w14:textId="77777777" w:rsidR="001317F3" w:rsidRDefault="001317F3" w:rsidP="001317F3">
      <w:pPr>
        <w:spacing w:after="0" w:line="240" w:lineRule="auto"/>
        <w:ind w:left="-426" w:right="-421"/>
        <w:jc w:val="both"/>
      </w:pPr>
    </w:p>
    <w:p w14:paraId="3D789A42" w14:textId="77777777" w:rsidR="00F6651A" w:rsidRPr="00992157" w:rsidRDefault="00F6651A" w:rsidP="001317F3">
      <w:pPr>
        <w:spacing w:after="0" w:line="240" w:lineRule="auto"/>
        <w:ind w:left="-426" w:right="-421"/>
        <w:jc w:val="both"/>
        <w:rPr>
          <w:sz w:val="24"/>
          <w:u w:val="single"/>
        </w:rPr>
      </w:pPr>
      <w:r w:rsidRPr="00992157">
        <w:rPr>
          <w:sz w:val="24"/>
          <w:u w:val="single"/>
        </w:rPr>
        <w:t>TODO:</w:t>
      </w:r>
    </w:p>
    <w:p w14:paraId="56C29DE8" w14:textId="77777777" w:rsidR="00F6651A" w:rsidRDefault="00F6651A" w:rsidP="001317F3">
      <w:pPr>
        <w:spacing w:after="0" w:line="240" w:lineRule="auto"/>
        <w:ind w:left="-426" w:right="-421"/>
        <w:jc w:val="both"/>
      </w:pPr>
      <w:r>
        <w:t>We will</w:t>
      </w:r>
      <w:r w:rsidRPr="00F6651A">
        <w:t xml:space="preserve"> be writing ROS nodes to implement core functionality of the autonomous vehicle system, including traffic light detection, control, and waypoint following! </w:t>
      </w:r>
      <w:r>
        <w:t xml:space="preserve">Test </w:t>
      </w:r>
      <w:r w:rsidRPr="00F6651A">
        <w:t xml:space="preserve">our code using a simulator, and when </w:t>
      </w:r>
      <w:r>
        <w:t>everything is working</w:t>
      </w:r>
      <w:r w:rsidRPr="00F6651A">
        <w:t xml:space="preserve">, </w:t>
      </w:r>
      <w:r w:rsidR="00084AD0">
        <w:t>the project</w:t>
      </w:r>
      <w:r w:rsidRPr="00F6651A">
        <w:t xml:space="preserve"> can </w:t>
      </w:r>
      <w:r w:rsidR="00084AD0">
        <w:t xml:space="preserve">be </w:t>
      </w:r>
      <w:r w:rsidRPr="00F6651A">
        <w:t>submit</w:t>
      </w:r>
      <w:r w:rsidR="00084AD0">
        <w:t>ted</w:t>
      </w:r>
      <w:r w:rsidRPr="00F6651A">
        <w:t xml:space="preserve"> to be run on Carla.</w:t>
      </w:r>
    </w:p>
    <w:p w14:paraId="0330B583" w14:textId="77777777" w:rsidR="001317F3" w:rsidRDefault="001317F3" w:rsidP="001317F3">
      <w:pPr>
        <w:spacing w:after="0" w:line="240" w:lineRule="auto"/>
        <w:ind w:left="-426" w:right="-421"/>
        <w:jc w:val="both"/>
      </w:pPr>
    </w:p>
    <w:p w14:paraId="7EB00919" w14:textId="77777777" w:rsidR="00F6651A" w:rsidRDefault="00F6651A" w:rsidP="001317F3">
      <w:pPr>
        <w:spacing w:after="0" w:line="240" w:lineRule="auto"/>
        <w:ind w:left="-426" w:right="-421"/>
        <w:jc w:val="both"/>
      </w:pPr>
      <w:r>
        <w:t>The project is distributed into different phases as bellow</w:t>
      </w:r>
      <w:r w:rsidR="00084AD0">
        <w:t>, which are ROS nodes</w:t>
      </w:r>
      <w:r>
        <w:t>:</w:t>
      </w:r>
    </w:p>
    <w:p w14:paraId="425A1239" w14:textId="77777777" w:rsidR="00F6651A" w:rsidRDefault="00F6651A" w:rsidP="001317F3">
      <w:pPr>
        <w:spacing w:after="0" w:line="240" w:lineRule="auto"/>
        <w:ind w:left="-426" w:right="-421"/>
        <w:jc w:val="both"/>
      </w:pPr>
      <w:r>
        <w:t>Phase 1: Waypoint</w:t>
      </w:r>
      <w:r w:rsidR="00084AD0">
        <w:t xml:space="preserve"> updater </w:t>
      </w:r>
      <w:r>
        <w:t>(Partial)</w:t>
      </w:r>
    </w:p>
    <w:p w14:paraId="1479F525" w14:textId="77777777" w:rsidR="00F6651A" w:rsidRDefault="00F6651A" w:rsidP="001317F3">
      <w:pPr>
        <w:spacing w:after="0" w:line="240" w:lineRule="auto"/>
        <w:ind w:left="-426" w:right="-421"/>
        <w:jc w:val="both"/>
      </w:pPr>
      <w:r>
        <w:t>Phase 2: DBW</w:t>
      </w:r>
    </w:p>
    <w:p w14:paraId="25BE3727" w14:textId="77777777" w:rsidR="00F6651A" w:rsidRDefault="00F6651A" w:rsidP="001317F3">
      <w:pPr>
        <w:spacing w:after="0" w:line="240" w:lineRule="auto"/>
        <w:ind w:left="-426" w:right="-421"/>
        <w:jc w:val="both"/>
      </w:pPr>
      <w:r>
        <w:t>Phase 3: Traffic Light Detection</w:t>
      </w:r>
    </w:p>
    <w:p w14:paraId="0D569B2D" w14:textId="77777777" w:rsidR="00F6651A" w:rsidRDefault="00F6651A" w:rsidP="001317F3">
      <w:pPr>
        <w:spacing w:after="0" w:line="240" w:lineRule="auto"/>
        <w:ind w:left="-426" w:right="-421"/>
        <w:jc w:val="both"/>
      </w:pPr>
      <w:r>
        <w:t>Phase 4: Waypoint updater</w:t>
      </w:r>
      <w:r w:rsidR="00084AD0">
        <w:t xml:space="preserve"> </w:t>
      </w:r>
      <w:r>
        <w:t>(full)</w:t>
      </w:r>
    </w:p>
    <w:p w14:paraId="4E8BD62D" w14:textId="77777777" w:rsidR="001317F3" w:rsidRPr="005D372A" w:rsidRDefault="001317F3" w:rsidP="001317F3">
      <w:pPr>
        <w:spacing w:after="0" w:line="240" w:lineRule="auto"/>
        <w:ind w:left="-426" w:right="-421"/>
        <w:jc w:val="both"/>
      </w:pPr>
    </w:p>
    <w:p w14:paraId="65A46B77" w14:textId="77777777" w:rsidR="00FF3208" w:rsidRDefault="00084AD0" w:rsidP="001317F3">
      <w:pPr>
        <w:spacing w:after="0" w:line="240" w:lineRule="auto"/>
        <w:ind w:left="-426" w:right="-421"/>
        <w:jc w:val="both"/>
      </w:pPr>
      <w:r w:rsidRPr="00084AD0">
        <w:t>The following is a system architecture diagram showing the ROS nodes and topics used in the project.</w:t>
      </w:r>
    </w:p>
    <w:p w14:paraId="6FBB9C61" w14:textId="77777777" w:rsidR="00084AD0" w:rsidRDefault="00084AD0" w:rsidP="001317F3">
      <w:pPr>
        <w:spacing w:after="0" w:line="240" w:lineRule="auto"/>
        <w:ind w:left="-426" w:right="-421"/>
        <w:jc w:val="both"/>
      </w:pPr>
      <w:r>
        <w:rPr>
          <w:noProof/>
        </w:rPr>
        <w:lastRenderedPageBreak/>
        <w:drawing>
          <wp:inline distT="0" distB="0" distL="0" distR="0" wp14:anchorId="069CF359" wp14:editId="4E305574">
            <wp:extent cx="5943600" cy="4095619"/>
            <wp:effectExtent l="0" t="0" r="0" b="635"/>
            <wp:docPr id="1" name="Picture 1" descr="https://d17h27t6h515a5.cloudfront.net/topher/2017/September/59b6d115_final-project-ros-graph-v2/final-project-ros-graph-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September/59b6d115_final-project-ros-graph-v2/final-project-ros-graph-v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95619"/>
                    </a:xfrm>
                    <a:prstGeom prst="rect">
                      <a:avLst/>
                    </a:prstGeom>
                    <a:noFill/>
                    <a:ln>
                      <a:noFill/>
                    </a:ln>
                  </pic:spPr>
                </pic:pic>
              </a:graphicData>
            </a:graphic>
          </wp:inline>
        </w:drawing>
      </w:r>
    </w:p>
    <w:p w14:paraId="0B6B2183" w14:textId="77777777" w:rsidR="00084AD0" w:rsidRDefault="00084AD0" w:rsidP="001317F3">
      <w:pPr>
        <w:spacing w:after="0" w:line="240" w:lineRule="auto"/>
        <w:ind w:left="-426" w:right="-421"/>
        <w:jc w:val="both"/>
        <w:rPr>
          <w:sz w:val="24"/>
          <w:u w:val="single"/>
        </w:rPr>
      </w:pPr>
      <w:r w:rsidRPr="00992157">
        <w:rPr>
          <w:sz w:val="24"/>
          <w:u w:val="single"/>
        </w:rPr>
        <w:t>Phase 1: Waypoint Updater (Partial)</w:t>
      </w:r>
    </w:p>
    <w:p w14:paraId="27F16433" w14:textId="77777777" w:rsidR="001317F3" w:rsidRPr="00992157" w:rsidRDefault="001317F3" w:rsidP="001317F3">
      <w:pPr>
        <w:spacing w:after="0" w:line="240" w:lineRule="auto"/>
        <w:ind w:left="-426" w:right="-421"/>
        <w:jc w:val="both"/>
        <w:rPr>
          <w:sz w:val="24"/>
          <w:u w:val="single"/>
        </w:rPr>
      </w:pPr>
    </w:p>
    <w:p w14:paraId="729DC88C" w14:textId="77777777" w:rsidR="00084AD0" w:rsidRDefault="00992157" w:rsidP="001317F3">
      <w:pPr>
        <w:spacing w:after="0" w:line="240" w:lineRule="auto"/>
        <w:ind w:left="-426" w:right="-421"/>
        <w:jc w:val="both"/>
      </w:pPr>
      <w:r>
        <w:t>Description:</w:t>
      </w:r>
    </w:p>
    <w:p w14:paraId="2A23A2C3" w14:textId="77777777" w:rsidR="00992157" w:rsidRDefault="00992157" w:rsidP="001317F3">
      <w:pPr>
        <w:spacing w:after="0" w:line="240" w:lineRule="auto"/>
        <w:ind w:left="-426" w:right="-421"/>
        <w:jc w:val="both"/>
      </w:pPr>
      <w:r>
        <w:t xml:space="preserve">The waypoint updater node will publish the final waypoints which provides the trajectory for the ego car to move around. </w:t>
      </w:r>
    </w:p>
    <w:p w14:paraId="3427EF14" w14:textId="77777777" w:rsidR="001317F3" w:rsidRDefault="001317F3" w:rsidP="001317F3">
      <w:pPr>
        <w:spacing w:after="0" w:line="240" w:lineRule="auto"/>
        <w:ind w:left="-426" w:right="-421"/>
        <w:jc w:val="both"/>
      </w:pPr>
    </w:p>
    <w:p w14:paraId="7B0B9CBE" w14:textId="77777777" w:rsidR="00992157" w:rsidRDefault="00992157" w:rsidP="001317F3">
      <w:pPr>
        <w:spacing w:after="0" w:line="240" w:lineRule="auto"/>
        <w:ind w:left="-426" w:right="-421"/>
        <w:jc w:val="both"/>
      </w:pPr>
      <w:r>
        <w:t>Inputs:</w:t>
      </w:r>
    </w:p>
    <w:p w14:paraId="078913FF" w14:textId="77777777" w:rsidR="00992157" w:rsidRDefault="00992157" w:rsidP="001317F3">
      <w:pPr>
        <w:spacing w:after="0" w:line="240" w:lineRule="auto"/>
        <w:ind w:left="-426" w:right="-421"/>
        <w:jc w:val="both"/>
      </w:pPr>
      <w:r>
        <w:t>/</w:t>
      </w:r>
      <w:proofErr w:type="spellStart"/>
      <w:r>
        <w:t>base_waypoints</w:t>
      </w:r>
      <w:proofErr w:type="spellEnd"/>
      <w:r w:rsidR="00F90A8B">
        <w:t xml:space="preserve">: Published by </w:t>
      </w:r>
      <w:proofErr w:type="spellStart"/>
      <w:r w:rsidR="00F90A8B">
        <w:t>Waypoint_loader</w:t>
      </w:r>
      <w:proofErr w:type="spellEnd"/>
      <w:r w:rsidR="00F90A8B">
        <w:t>, which is the static waypoints which are the list of all the waypoints from the track.</w:t>
      </w:r>
      <w:r w:rsidR="00F90A8B" w:rsidRPr="00F90A8B">
        <w:t xml:space="preserve"> Waypoints as provided by a static .csv file.</w:t>
      </w:r>
    </w:p>
    <w:p w14:paraId="30D0D190" w14:textId="77777777" w:rsidR="00F90A8B" w:rsidRDefault="00992157" w:rsidP="001317F3">
      <w:pPr>
        <w:spacing w:after="0" w:line="240" w:lineRule="auto"/>
        <w:ind w:left="-426" w:right="-421"/>
        <w:jc w:val="both"/>
      </w:pPr>
      <w:r>
        <w:t>/</w:t>
      </w:r>
      <w:proofErr w:type="spellStart"/>
      <w:r>
        <w:t>obstacle_waypoints</w:t>
      </w:r>
      <w:proofErr w:type="spellEnd"/>
      <w:r w:rsidR="00F90A8B">
        <w:t>: Published by the Obstacle detection module.</w:t>
      </w:r>
    </w:p>
    <w:p w14:paraId="5604566E" w14:textId="77777777" w:rsidR="00F90A8B" w:rsidRDefault="00992157" w:rsidP="001317F3">
      <w:pPr>
        <w:spacing w:after="0" w:line="240" w:lineRule="auto"/>
        <w:ind w:left="-426" w:right="-421"/>
        <w:jc w:val="both"/>
      </w:pPr>
      <w:r>
        <w:t>/</w:t>
      </w:r>
      <w:proofErr w:type="spellStart"/>
      <w:r>
        <w:t>traffic_waypoint</w:t>
      </w:r>
      <w:proofErr w:type="spellEnd"/>
      <w:r w:rsidR="00F90A8B">
        <w:t>: Published by Traffic Light Detection Node which published the waypoints to the traffic red light.</w:t>
      </w:r>
    </w:p>
    <w:p w14:paraId="7F74A0FC" w14:textId="77777777" w:rsidR="00084AD0" w:rsidRDefault="00992157" w:rsidP="001317F3">
      <w:pPr>
        <w:spacing w:after="0" w:line="240" w:lineRule="auto"/>
        <w:ind w:left="-426" w:right="-421"/>
        <w:jc w:val="both"/>
      </w:pPr>
      <w:r>
        <w:t>/</w:t>
      </w:r>
      <w:proofErr w:type="spellStart"/>
      <w:r>
        <w:t>current_</w:t>
      </w:r>
      <w:r w:rsidR="00F90A8B">
        <w:t>pose</w:t>
      </w:r>
      <w:proofErr w:type="spellEnd"/>
      <w:r w:rsidR="00F90A8B">
        <w:t>: Current position published by the Car or the simulator.</w:t>
      </w:r>
      <w:r w:rsidR="00BD07E1">
        <w:rPr>
          <w:noProof/>
        </w:rPr>
        <w:drawing>
          <wp:inline distT="0" distB="0" distL="0" distR="0" wp14:anchorId="2F4B1EDB" wp14:editId="6FEB779F">
            <wp:extent cx="5943600" cy="1671638"/>
            <wp:effectExtent l="0" t="0" r="0" b="5080"/>
            <wp:docPr id="3" name="Picture 3" descr="https://d17h27t6h515a5.cloudfront.net/topher/2017/August/598d31bf_waypoint-updater-ros-graph/waypoint-updater-ro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7/August/598d31bf_waypoint-updater-ros-graph/waypoint-updater-ros-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850DA62" w14:textId="77777777" w:rsidR="00992157" w:rsidRDefault="00992157" w:rsidP="001317F3">
      <w:pPr>
        <w:spacing w:after="0" w:line="240" w:lineRule="auto"/>
        <w:ind w:left="-426" w:right="-421"/>
        <w:jc w:val="both"/>
      </w:pPr>
      <w:r>
        <w:t>Output:</w:t>
      </w:r>
    </w:p>
    <w:p w14:paraId="10D6BEBE" w14:textId="77777777" w:rsidR="00992157" w:rsidRDefault="00992157" w:rsidP="001317F3">
      <w:pPr>
        <w:spacing w:after="0" w:line="240" w:lineRule="auto"/>
        <w:ind w:left="-426" w:right="-421"/>
        <w:jc w:val="both"/>
      </w:pPr>
      <w:r>
        <w:t>/</w:t>
      </w:r>
      <w:proofErr w:type="spellStart"/>
      <w:r>
        <w:t>final_waypoints</w:t>
      </w:r>
      <w:proofErr w:type="spellEnd"/>
    </w:p>
    <w:p w14:paraId="19602A09" w14:textId="77777777" w:rsidR="00992157" w:rsidRDefault="00992157" w:rsidP="001317F3">
      <w:pPr>
        <w:spacing w:after="0" w:line="240" w:lineRule="auto"/>
        <w:ind w:left="-426" w:right="-421"/>
        <w:jc w:val="both"/>
      </w:pPr>
      <w:r>
        <w:t>The final waypoints is published which provides the fixed number of waypoints ahead of the vehicle.</w:t>
      </w:r>
    </w:p>
    <w:p w14:paraId="193958CA" w14:textId="77777777" w:rsidR="00F90A8B" w:rsidRDefault="00F90A8B" w:rsidP="001317F3">
      <w:pPr>
        <w:spacing w:after="0" w:line="240" w:lineRule="auto"/>
        <w:ind w:left="-426" w:right="-421"/>
        <w:jc w:val="both"/>
      </w:pPr>
      <w:r w:rsidRPr="00F90A8B">
        <w:t>The total number of waypoints ahead of the vehicle that should be included in the /</w:t>
      </w:r>
      <w:proofErr w:type="spellStart"/>
      <w:r w:rsidRPr="00F90A8B">
        <w:t>final_waypoints</w:t>
      </w:r>
      <w:proofErr w:type="spellEnd"/>
      <w:r w:rsidRPr="00F90A8B">
        <w:t xml:space="preserve"> list is provided by the LOOKAHEAD_WPS</w:t>
      </w:r>
      <w:r>
        <w:t xml:space="preserve"> (200 in this case)</w:t>
      </w:r>
      <w:r w:rsidRPr="00F90A8B">
        <w:t xml:space="preserve"> variable in </w:t>
      </w:r>
      <w:r w:rsidRPr="00F90A8B">
        <w:rPr>
          <w:i/>
        </w:rPr>
        <w:t>waypoint_updater.py</w:t>
      </w:r>
      <w:r>
        <w:t>.</w:t>
      </w:r>
    </w:p>
    <w:p w14:paraId="480FF5BB" w14:textId="77777777" w:rsidR="001317F3" w:rsidRPr="00992157" w:rsidRDefault="001317F3" w:rsidP="001317F3">
      <w:pPr>
        <w:spacing w:after="0" w:line="240" w:lineRule="auto"/>
        <w:ind w:left="-426" w:right="-421"/>
        <w:jc w:val="both"/>
      </w:pPr>
    </w:p>
    <w:p w14:paraId="2752D130" w14:textId="77777777" w:rsidR="00084AD0" w:rsidRDefault="00084AD0" w:rsidP="001317F3">
      <w:pPr>
        <w:spacing w:after="0" w:line="240" w:lineRule="auto"/>
        <w:ind w:left="-426" w:right="-421"/>
        <w:jc w:val="both"/>
        <w:rPr>
          <w:sz w:val="24"/>
          <w:u w:val="single"/>
        </w:rPr>
      </w:pPr>
      <w:r w:rsidRPr="00992157">
        <w:rPr>
          <w:sz w:val="24"/>
          <w:u w:val="single"/>
        </w:rPr>
        <w:t xml:space="preserve">Phase 2: DBW </w:t>
      </w:r>
    </w:p>
    <w:p w14:paraId="2F2FF881" w14:textId="77777777" w:rsidR="001317F3" w:rsidRPr="00992157" w:rsidRDefault="001317F3" w:rsidP="001317F3">
      <w:pPr>
        <w:spacing w:after="0" w:line="240" w:lineRule="auto"/>
        <w:ind w:left="-426" w:right="-421"/>
        <w:jc w:val="both"/>
        <w:rPr>
          <w:sz w:val="24"/>
          <w:u w:val="single"/>
        </w:rPr>
      </w:pPr>
    </w:p>
    <w:p w14:paraId="5E5D2D13" w14:textId="77777777" w:rsidR="00F90A8B" w:rsidRPr="00F90A8B" w:rsidRDefault="00F90A8B" w:rsidP="001317F3">
      <w:pPr>
        <w:spacing w:after="0" w:line="240" w:lineRule="auto"/>
        <w:ind w:left="-426" w:right="-421"/>
        <w:jc w:val="both"/>
      </w:pPr>
      <w:r w:rsidRPr="00F90A8B">
        <w:t>Description</w:t>
      </w:r>
      <w:r w:rsidR="001317F3">
        <w:t>:</w:t>
      </w:r>
    </w:p>
    <w:p w14:paraId="3797254B" w14:textId="77777777" w:rsidR="00084AD0" w:rsidRDefault="00F90A8B" w:rsidP="001317F3">
      <w:pPr>
        <w:spacing w:after="0" w:line="240" w:lineRule="auto"/>
        <w:ind w:left="-426" w:right="-421"/>
        <w:jc w:val="both"/>
      </w:pPr>
      <w:r w:rsidRPr="00F90A8B">
        <w:t>Drive by wire (DBW) system will control the vehicle through controlling throttle, braking, and</w:t>
      </w:r>
      <w:r w:rsidR="001317F3">
        <w:t xml:space="preserve"> </w:t>
      </w:r>
      <w:r w:rsidRPr="00F90A8B">
        <w:t xml:space="preserve">steering. The DBW node logic accepts linear and angular velocity by subscribing to </w:t>
      </w:r>
      <w:proofErr w:type="spellStart"/>
      <w:r w:rsidRPr="00F90A8B">
        <w:t>twist_cmd</w:t>
      </w:r>
      <w:proofErr w:type="spellEnd"/>
      <w:r w:rsidR="001317F3">
        <w:t xml:space="preserve"> </w:t>
      </w:r>
      <w:r w:rsidRPr="00F90A8B">
        <w:t>and publish the throttle, brake, and steering commands. The DBW node can be disabled and</w:t>
      </w:r>
      <w:r w:rsidR="001317F3">
        <w:t xml:space="preserve"> </w:t>
      </w:r>
      <w:r w:rsidRPr="00F90A8B">
        <w:t>the driver can control it.</w:t>
      </w:r>
    </w:p>
    <w:p w14:paraId="3C7E7D98" w14:textId="77777777" w:rsidR="001317F3" w:rsidRDefault="001317F3" w:rsidP="001317F3">
      <w:pPr>
        <w:spacing w:after="0" w:line="240" w:lineRule="auto"/>
        <w:ind w:left="-426" w:right="-421"/>
        <w:jc w:val="both"/>
      </w:pPr>
    </w:p>
    <w:p w14:paraId="5BA517C5" w14:textId="77777777" w:rsidR="001317F3" w:rsidRDefault="001317F3" w:rsidP="001317F3">
      <w:pPr>
        <w:spacing w:after="0" w:line="240" w:lineRule="auto"/>
        <w:ind w:left="-426" w:right="-421"/>
        <w:jc w:val="both"/>
      </w:pPr>
      <w:r>
        <w:t>Inputs and outputs</w:t>
      </w:r>
    </w:p>
    <w:p w14:paraId="678DBB74" w14:textId="77777777" w:rsidR="001317F3" w:rsidRDefault="001317F3" w:rsidP="001317F3">
      <w:pPr>
        <w:spacing w:after="0" w:line="240" w:lineRule="auto"/>
        <w:ind w:left="-426" w:right="-421"/>
        <w:jc w:val="both"/>
      </w:pPr>
      <w:r>
        <w:t>This diagram illustrates the inputs and outputs for DBW node:</w:t>
      </w:r>
    </w:p>
    <w:p w14:paraId="435D37A5" w14:textId="77777777" w:rsidR="001317F3" w:rsidRDefault="001317F3" w:rsidP="001317F3">
      <w:pPr>
        <w:spacing w:after="0" w:line="240" w:lineRule="auto"/>
        <w:ind w:left="-426" w:right="-421"/>
        <w:jc w:val="both"/>
      </w:pPr>
      <w:r>
        <w:rPr>
          <w:noProof/>
        </w:rPr>
        <w:drawing>
          <wp:inline distT="0" distB="0" distL="0" distR="0" wp14:anchorId="3758F437" wp14:editId="6A9DB9B8">
            <wp:extent cx="5943600" cy="1671638"/>
            <wp:effectExtent l="0" t="0" r="0" b="5080"/>
            <wp:docPr id="13" name="Picture 13" descr="https://d17h27t6h515a5.cloudfront.net/topher/2017/August/598d32e7_dbw-node-ros-graph/dbw-node-ro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7/August/598d32e7_dbw-node-ros-graph/dbw-node-ros-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6A2C7AFF" w14:textId="77777777" w:rsidR="001317F3" w:rsidRDefault="001317F3" w:rsidP="001317F3">
      <w:pPr>
        <w:spacing w:after="0" w:line="240" w:lineRule="auto"/>
        <w:ind w:left="-426" w:right="-421"/>
        <w:jc w:val="both"/>
      </w:pPr>
      <w:r>
        <w:t>The inputs are:</w:t>
      </w:r>
    </w:p>
    <w:p w14:paraId="47778278" w14:textId="77777777" w:rsidR="001317F3" w:rsidRDefault="001317F3" w:rsidP="001317F3">
      <w:pPr>
        <w:spacing w:after="0" w:line="240" w:lineRule="auto"/>
        <w:ind w:left="-426" w:right="-421"/>
        <w:jc w:val="both"/>
      </w:pPr>
      <w:r>
        <w:t>/</w:t>
      </w:r>
      <w:proofErr w:type="spellStart"/>
      <w:r>
        <w:t>current_velocity</w:t>
      </w:r>
      <w:proofErr w:type="spellEnd"/>
      <w:r>
        <w:t>: published by simulator and used by the DBW node to determine the linear velocity and provide it to controller.</w:t>
      </w:r>
    </w:p>
    <w:p w14:paraId="4ED51CC5" w14:textId="77777777" w:rsidR="001317F3" w:rsidRDefault="001317F3" w:rsidP="001317F3">
      <w:pPr>
        <w:spacing w:after="0" w:line="240" w:lineRule="auto"/>
        <w:ind w:left="-426" w:right="-421"/>
        <w:jc w:val="both"/>
      </w:pPr>
      <w:r>
        <w:t>/</w:t>
      </w:r>
      <w:proofErr w:type="spellStart"/>
      <w:r>
        <w:t>twist_cmd</w:t>
      </w:r>
      <w:proofErr w:type="spellEnd"/>
      <w:r>
        <w:t xml:space="preserve">: </w:t>
      </w:r>
      <w:proofErr w:type="spellStart"/>
      <w:r>
        <w:t>Waypoint_follower</w:t>
      </w:r>
      <w:proofErr w:type="spellEnd"/>
      <w:r>
        <w:t xml:space="preserve"> node publishes it and subscribed by DBW node to publish throttle, steering and brake commands.</w:t>
      </w:r>
    </w:p>
    <w:p w14:paraId="60BD8FF9" w14:textId="77777777" w:rsidR="001317F3" w:rsidRDefault="001317F3" w:rsidP="001317F3">
      <w:pPr>
        <w:spacing w:after="0" w:line="240" w:lineRule="auto"/>
        <w:ind w:left="-426" w:right="-421"/>
        <w:jc w:val="both"/>
      </w:pPr>
      <w:r>
        <w:t>/</w:t>
      </w:r>
      <w:proofErr w:type="spellStart"/>
      <w:r>
        <w:t>vehicledbw_enable</w:t>
      </w:r>
      <w:proofErr w:type="spellEnd"/>
      <w:r>
        <w:t xml:space="preserve">: </w:t>
      </w:r>
      <w:proofErr w:type="spellStart"/>
      <w:r>
        <w:t>pusblished</w:t>
      </w:r>
      <w:proofErr w:type="spellEnd"/>
      <w:r>
        <w:t xml:space="preserve"> by simulator. DBW will determine whether or not to publish throttle, steering, and brake information to respective topics.</w:t>
      </w:r>
    </w:p>
    <w:p w14:paraId="63493E90" w14:textId="77777777" w:rsidR="001317F3" w:rsidRDefault="001317F3" w:rsidP="001317F3">
      <w:pPr>
        <w:spacing w:after="0" w:line="240" w:lineRule="auto"/>
        <w:ind w:left="-426" w:right="-421"/>
        <w:jc w:val="both"/>
      </w:pPr>
    </w:p>
    <w:p w14:paraId="0BF204DD" w14:textId="77777777" w:rsidR="001317F3" w:rsidRDefault="001317F3" w:rsidP="001317F3">
      <w:pPr>
        <w:spacing w:after="0" w:line="240" w:lineRule="auto"/>
        <w:ind w:left="-426" w:right="-421"/>
        <w:jc w:val="both"/>
      </w:pPr>
      <w:r>
        <w:t xml:space="preserve">The outputs from DBW node are throttle, steering, and brake commands published to </w:t>
      </w:r>
      <w:proofErr w:type="spellStart"/>
      <w:r>
        <w:t>throttle_cmd</w:t>
      </w:r>
      <w:proofErr w:type="spellEnd"/>
      <w:r>
        <w:t xml:space="preserve">, </w:t>
      </w:r>
      <w:proofErr w:type="spellStart"/>
      <w:r>
        <w:t>steering_cmd</w:t>
      </w:r>
      <w:proofErr w:type="spellEnd"/>
      <w:r>
        <w:t xml:space="preserve">, and </w:t>
      </w:r>
      <w:proofErr w:type="spellStart"/>
      <w:r>
        <w:t>brake_cmd</w:t>
      </w:r>
      <w:proofErr w:type="spellEnd"/>
      <w:r>
        <w:t xml:space="preserve"> respectively.</w:t>
      </w:r>
    </w:p>
    <w:p w14:paraId="5EB15100" w14:textId="77777777" w:rsidR="001317F3" w:rsidRDefault="001317F3" w:rsidP="001317F3">
      <w:pPr>
        <w:spacing w:after="0" w:line="240" w:lineRule="auto"/>
        <w:ind w:left="-426" w:right="-421"/>
        <w:jc w:val="both"/>
      </w:pPr>
    </w:p>
    <w:p w14:paraId="537D481D" w14:textId="77777777" w:rsidR="001317F3" w:rsidRDefault="001317F3" w:rsidP="001317F3">
      <w:pPr>
        <w:spacing w:after="0" w:line="240" w:lineRule="auto"/>
        <w:ind w:left="-426" w:right="-421"/>
        <w:jc w:val="both"/>
      </w:pPr>
      <w:r>
        <w:t>Implementation</w:t>
      </w:r>
    </w:p>
    <w:p w14:paraId="08445595" w14:textId="77777777" w:rsidR="001317F3" w:rsidRDefault="001317F3" w:rsidP="001317F3">
      <w:pPr>
        <w:spacing w:after="0" w:line="240" w:lineRule="auto"/>
        <w:ind w:left="-426" w:right="-421"/>
        <w:jc w:val="both"/>
      </w:pPr>
      <w:r>
        <w:t xml:space="preserve">The dbw_node.py logic calls the Controller and Control objects based on </w:t>
      </w:r>
      <w:proofErr w:type="spellStart"/>
      <w:r>
        <w:t>linear_vel</w:t>
      </w:r>
      <w:proofErr w:type="spellEnd"/>
      <w:r>
        <w:t xml:space="preserve">, </w:t>
      </w:r>
      <w:proofErr w:type="spellStart"/>
      <w:r>
        <w:t>angular_vel</w:t>
      </w:r>
      <w:proofErr w:type="spellEnd"/>
      <w:r>
        <w:t xml:space="preserve">, </w:t>
      </w:r>
      <w:proofErr w:type="spellStart"/>
      <w:r>
        <w:t>current_vel</w:t>
      </w:r>
      <w:proofErr w:type="spellEnd"/>
      <w:r>
        <w:t xml:space="preserve">, and </w:t>
      </w:r>
      <w:proofErr w:type="spellStart"/>
      <w:r>
        <w:t>dbw_enabled</w:t>
      </w:r>
      <w:proofErr w:type="spellEnd"/>
      <w:r>
        <w:t xml:space="preserve"> to produce throttle, brake, and steering commands. If DBW node is enabled, throttle, braking and steering computed through the Controller will be published to /vehicle/</w:t>
      </w:r>
      <w:proofErr w:type="spellStart"/>
      <w:r>
        <w:t>throttle_cmd</w:t>
      </w:r>
      <w:proofErr w:type="spellEnd"/>
      <w:r>
        <w:t>, /vehicle/</w:t>
      </w:r>
      <w:proofErr w:type="spellStart"/>
      <w:r>
        <w:t>braking_cmd</w:t>
      </w:r>
      <w:proofErr w:type="spellEnd"/>
      <w:r>
        <w:t>, and /vehicle/</w:t>
      </w:r>
      <w:proofErr w:type="spellStart"/>
      <w:r>
        <w:t>steering_cmd</w:t>
      </w:r>
      <w:proofErr w:type="spellEnd"/>
      <w:r>
        <w:t xml:space="preserve"> respectively.</w:t>
      </w:r>
    </w:p>
    <w:p w14:paraId="4093EED3" w14:textId="77777777" w:rsidR="001317F3" w:rsidRDefault="001317F3" w:rsidP="001317F3">
      <w:pPr>
        <w:spacing w:after="0" w:line="240" w:lineRule="auto"/>
        <w:ind w:left="-426" w:right="-421"/>
        <w:jc w:val="both"/>
      </w:pPr>
    </w:p>
    <w:p w14:paraId="063DE940" w14:textId="77777777" w:rsidR="001317F3" w:rsidRDefault="001317F3" w:rsidP="001317F3">
      <w:pPr>
        <w:spacing w:after="0" w:line="240" w:lineRule="auto"/>
        <w:ind w:left="-426" w:right="-421"/>
        <w:jc w:val="both"/>
      </w:pPr>
      <w:r>
        <w:t>The Controller logics within the twist_controller.py employs the PID.py to give a control on throttle command. The steering commands are calculated through yaw_controller.py. Both throttle and steering commands are smoothed by a low pass filter from lowpass.py.</w:t>
      </w:r>
    </w:p>
    <w:p w14:paraId="1029F280" w14:textId="77777777" w:rsidR="001317F3" w:rsidRPr="00F90A8B" w:rsidRDefault="001317F3" w:rsidP="001317F3">
      <w:pPr>
        <w:spacing w:after="0" w:line="240" w:lineRule="auto"/>
        <w:ind w:left="-426" w:right="-421"/>
        <w:jc w:val="both"/>
      </w:pPr>
    </w:p>
    <w:p w14:paraId="3448DF75" w14:textId="77777777" w:rsidR="00084AD0" w:rsidRDefault="00084AD0" w:rsidP="001317F3">
      <w:pPr>
        <w:spacing w:after="0" w:line="240" w:lineRule="auto"/>
        <w:ind w:left="-426" w:right="-421"/>
        <w:jc w:val="both"/>
        <w:rPr>
          <w:sz w:val="24"/>
          <w:u w:val="single"/>
        </w:rPr>
      </w:pPr>
      <w:r w:rsidRPr="00992157">
        <w:rPr>
          <w:sz w:val="24"/>
          <w:u w:val="single"/>
        </w:rPr>
        <w:t>Phase 3: Traffic Light Detection</w:t>
      </w:r>
    </w:p>
    <w:p w14:paraId="6AB165DD" w14:textId="2B414E96" w:rsidR="001317F3" w:rsidRDefault="001317F3" w:rsidP="001317F3">
      <w:pPr>
        <w:spacing w:after="0" w:line="240" w:lineRule="auto"/>
        <w:ind w:left="-426" w:right="-421"/>
        <w:jc w:val="both"/>
        <w:rPr>
          <w:ins w:id="13" w:author="Zill, Michael" w:date="2019-04-04T13:51:00Z"/>
          <w:sz w:val="24"/>
          <w:u w:val="single"/>
        </w:rPr>
      </w:pPr>
    </w:p>
    <w:p w14:paraId="03709A60" w14:textId="3C826F7E" w:rsidR="00E7648F" w:rsidRDefault="0024676F" w:rsidP="001317F3">
      <w:pPr>
        <w:spacing w:after="0" w:line="240" w:lineRule="auto"/>
        <w:ind w:left="-426" w:right="-421"/>
        <w:jc w:val="both"/>
        <w:rPr>
          <w:ins w:id="14" w:author="Zill, Michael" w:date="2019-04-04T13:54:00Z"/>
          <w:sz w:val="24"/>
          <w:u w:val="single"/>
        </w:rPr>
      </w:pPr>
      <w:ins w:id="15" w:author="Zill, Michael" w:date="2019-04-04T13:52:00Z">
        <w:r>
          <w:rPr>
            <w:sz w:val="24"/>
            <w:u w:val="single"/>
          </w:rPr>
          <w:t xml:space="preserve">The traffic light detection is a core element of the solution as it </w:t>
        </w:r>
      </w:ins>
      <w:ins w:id="16" w:author="Zill, Michael" w:date="2019-04-04T13:53:00Z">
        <w:r>
          <w:rPr>
            <w:sz w:val="24"/>
            <w:u w:val="single"/>
          </w:rPr>
          <w:t xml:space="preserve">informs about the presence and state of traffic lights based on the images it receives from the camera. The module </w:t>
        </w:r>
      </w:ins>
      <w:proofErr w:type="gramStart"/>
      <w:ins w:id="17" w:author="Zill, Michael" w:date="2019-04-04T13:54:00Z">
        <w:r>
          <w:rPr>
            <w:sz w:val="24"/>
            <w:u w:val="single"/>
          </w:rPr>
          <w:t>consist</w:t>
        </w:r>
        <w:proofErr w:type="gramEnd"/>
        <w:r>
          <w:rPr>
            <w:sz w:val="24"/>
            <w:u w:val="single"/>
          </w:rPr>
          <w:t xml:space="preserve"> of two parts:</w:t>
        </w:r>
      </w:ins>
    </w:p>
    <w:p w14:paraId="72FC047F" w14:textId="56515F76" w:rsidR="0024676F" w:rsidRDefault="0024676F" w:rsidP="0024676F">
      <w:pPr>
        <w:pStyle w:val="ListParagraph"/>
        <w:numPr>
          <w:ilvl w:val="0"/>
          <w:numId w:val="1"/>
        </w:numPr>
        <w:spacing w:after="0" w:line="240" w:lineRule="auto"/>
        <w:ind w:right="-421"/>
        <w:jc w:val="both"/>
        <w:rPr>
          <w:ins w:id="18" w:author="Zill, Michael" w:date="2019-04-04T13:56:00Z"/>
          <w:sz w:val="24"/>
          <w:u w:val="single"/>
        </w:rPr>
      </w:pPr>
      <w:ins w:id="19" w:author="Zill, Michael" w:date="2019-04-04T13:54:00Z">
        <w:r>
          <w:rPr>
            <w:sz w:val="24"/>
            <w:u w:val="single"/>
          </w:rPr>
          <w:t xml:space="preserve">Traffic light classifier. The classifier uses a TensorFlow based CNN (NAME OF MODEL) </w:t>
        </w:r>
      </w:ins>
      <w:ins w:id="20" w:author="Zill, Michael" w:date="2019-04-04T13:55:00Z">
        <w:r>
          <w:rPr>
            <w:sz w:val="24"/>
            <w:u w:val="single"/>
          </w:rPr>
          <w:t xml:space="preserve">for object detection. The model has been trained with a </w:t>
        </w:r>
        <w:proofErr w:type="spellStart"/>
        <w:r>
          <w:rPr>
            <w:sz w:val="24"/>
            <w:u w:val="single"/>
          </w:rPr>
          <w:t>udacity</w:t>
        </w:r>
        <w:proofErr w:type="spellEnd"/>
        <w:r>
          <w:rPr>
            <w:sz w:val="24"/>
            <w:u w:val="single"/>
          </w:rPr>
          <w:t xml:space="preserve"> provided data set. Given that </w:t>
        </w:r>
      </w:ins>
      <w:ins w:id="21" w:author="Zill, Michael" w:date="2019-04-04T13:56:00Z">
        <w:r>
          <w:rPr>
            <w:sz w:val="24"/>
            <w:u w:val="single"/>
          </w:rPr>
          <w:t xml:space="preserve">the </w:t>
        </w:r>
        <w:proofErr w:type="gramStart"/>
        <w:r>
          <w:rPr>
            <w:sz w:val="24"/>
            <w:u w:val="single"/>
          </w:rPr>
          <w:t>real world</w:t>
        </w:r>
        <w:proofErr w:type="gramEnd"/>
        <w:r>
          <w:rPr>
            <w:sz w:val="24"/>
            <w:u w:val="single"/>
          </w:rPr>
          <w:t xml:space="preserve"> scenario and the simulator are quite different, we created to different trained models – one for each scenario.</w:t>
        </w:r>
      </w:ins>
    </w:p>
    <w:p w14:paraId="0AC8257C" w14:textId="769CA99B" w:rsidR="0024676F" w:rsidRPr="0024676F" w:rsidRDefault="0024676F" w:rsidP="0024676F">
      <w:pPr>
        <w:pStyle w:val="ListParagraph"/>
        <w:numPr>
          <w:ilvl w:val="0"/>
          <w:numId w:val="1"/>
        </w:numPr>
        <w:spacing w:after="0" w:line="240" w:lineRule="auto"/>
        <w:ind w:right="-421"/>
        <w:jc w:val="both"/>
        <w:rPr>
          <w:sz w:val="24"/>
          <w:u w:val="single"/>
          <w:rPrChange w:id="22" w:author="Zill, Michael" w:date="2019-04-04T13:54:00Z">
            <w:rPr/>
          </w:rPrChange>
        </w:rPr>
        <w:pPrChange w:id="23" w:author="Zill, Michael" w:date="2019-04-04T13:54:00Z">
          <w:pPr>
            <w:spacing w:after="0" w:line="240" w:lineRule="auto"/>
            <w:ind w:left="-426" w:right="-421"/>
            <w:jc w:val="both"/>
          </w:pPr>
        </w:pPrChange>
      </w:pPr>
      <w:ins w:id="24" w:author="Zill, Michael" w:date="2019-04-04T13:56:00Z">
        <w:r>
          <w:rPr>
            <w:sz w:val="24"/>
            <w:u w:val="single"/>
          </w:rPr>
          <w:lastRenderedPageBreak/>
          <w:t>The traffic l</w:t>
        </w:r>
      </w:ins>
      <w:ins w:id="25" w:author="Zill, Michael" w:date="2019-04-04T13:57:00Z">
        <w:r>
          <w:rPr>
            <w:sz w:val="24"/>
            <w:u w:val="single"/>
          </w:rPr>
          <w:t xml:space="preserve">ight detection uses the information provided by the traffic light classifier </w:t>
        </w:r>
      </w:ins>
      <w:ins w:id="26" w:author="Zill, Michael" w:date="2019-04-04T13:58:00Z">
        <w:r>
          <w:rPr>
            <w:sz w:val="24"/>
            <w:u w:val="single"/>
          </w:rPr>
          <w:t xml:space="preserve">to </w:t>
        </w:r>
      </w:ins>
      <w:ins w:id="27" w:author="Zill, Michael" w:date="2019-04-04T13:57:00Z">
        <w:r>
          <w:rPr>
            <w:sz w:val="24"/>
            <w:u w:val="single"/>
          </w:rPr>
          <w:t>perform</w:t>
        </w:r>
      </w:ins>
      <w:ins w:id="28" w:author="Zill, Michael" w:date="2019-04-04T13:58:00Z">
        <w:r>
          <w:rPr>
            <w:sz w:val="24"/>
            <w:u w:val="single"/>
          </w:rPr>
          <w:t xml:space="preserve"> a traffic light detection (</w:t>
        </w:r>
      </w:ins>
      <w:ins w:id="29" w:author="Zill, Michael" w:date="2019-04-04T13:59:00Z">
        <w:r>
          <w:rPr>
            <w:sz w:val="24"/>
            <w:u w:val="single"/>
          </w:rPr>
          <w:t>W</w:t>
        </w:r>
      </w:ins>
      <w:ins w:id="30" w:author="Zill, Michael" w:date="2019-04-04T13:58:00Z">
        <w:r>
          <w:rPr>
            <w:sz w:val="24"/>
            <w:u w:val="single"/>
          </w:rPr>
          <w:t xml:space="preserve">hich state? Where is the traffic light located? Is the confidence level high </w:t>
        </w:r>
        <w:proofErr w:type="gramStart"/>
        <w:r>
          <w:rPr>
            <w:sz w:val="24"/>
            <w:u w:val="single"/>
          </w:rPr>
          <w:t>en</w:t>
        </w:r>
      </w:ins>
      <w:ins w:id="31" w:author="Zill, Michael" w:date="2019-04-04T13:59:00Z">
        <w:r>
          <w:rPr>
            <w:sz w:val="24"/>
            <w:u w:val="single"/>
          </w:rPr>
          <w:t>ough).</w:t>
        </w:r>
      </w:ins>
      <w:proofErr w:type="gramEnd"/>
      <w:ins w:id="32" w:author="Zill, Michael" w:date="2019-04-04T14:01:00Z">
        <w:r>
          <w:rPr>
            <w:sz w:val="24"/>
            <w:u w:val="single"/>
          </w:rPr>
          <w:t xml:space="preserve"> The </w:t>
        </w:r>
        <w:r w:rsidR="00930328">
          <w:rPr>
            <w:sz w:val="24"/>
            <w:u w:val="single"/>
          </w:rPr>
          <w:t xml:space="preserve">result of the detection is </w:t>
        </w:r>
      </w:ins>
      <w:ins w:id="33" w:author="Zill, Michael" w:date="2019-04-04T14:02:00Z">
        <w:r w:rsidR="00930328">
          <w:rPr>
            <w:sz w:val="24"/>
            <w:u w:val="single"/>
          </w:rPr>
          <w:t>p</w:t>
        </w:r>
      </w:ins>
      <w:ins w:id="34" w:author="Zill, Michael" w:date="2019-04-04T14:01:00Z">
        <w:r w:rsidR="00930328" w:rsidRPr="00930328">
          <w:rPr>
            <w:sz w:val="24"/>
            <w:u w:val="single"/>
          </w:rPr>
          <w:t xml:space="preserve">ublished </w:t>
        </w:r>
      </w:ins>
      <w:ins w:id="35" w:author="Zill, Michael" w:date="2019-04-04T14:02:00Z">
        <w:r w:rsidR="00930328">
          <w:rPr>
            <w:sz w:val="24"/>
            <w:u w:val="single"/>
          </w:rPr>
          <w:t xml:space="preserve">in the form of </w:t>
        </w:r>
      </w:ins>
      <w:ins w:id="36" w:author="Zill, Michael" w:date="2019-04-04T14:01:00Z">
        <w:r w:rsidR="00930328" w:rsidRPr="00930328">
          <w:rPr>
            <w:sz w:val="24"/>
            <w:u w:val="single"/>
          </w:rPr>
          <w:t>waypoints to the traffic red light</w:t>
        </w:r>
      </w:ins>
      <w:ins w:id="37" w:author="Zill, Michael" w:date="2019-04-04T14:03:00Z">
        <w:r w:rsidR="00930328">
          <w:rPr>
            <w:sz w:val="24"/>
            <w:u w:val="single"/>
          </w:rPr>
          <w:t xml:space="preserve"> (if one has been detected)</w:t>
        </w:r>
      </w:ins>
    </w:p>
    <w:p w14:paraId="329DD1BD" w14:textId="6C545134" w:rsidR="00084AD0" w:rsidRPr="00084AD0" w:rsidDel="00FF17A1" w:rsidRDefault="00084AD0" w:rsidP="001317F3">
      <w:pPr>
        <w:spacing w:after="0" w:line="240" w:lineRule="auto"/>
        <w:ind w:left="-426" w:right="-421"/>
        <w:jc w:val="both"/>
        <w:rPr>
          <w:del w:id="38" w:author="Zill, Michael" w:date="2019-04-04T14:13:00Z"/>
          <w:color w:val="FF0000"/>
        </w:rPr>
      </w:pPr>
      <w:bookmarkStart w:id="39" w:name="_GoBack"/>
      <w:bookmarkEnd w:id="39"/>
      <w:del w:id="40" w:author="Zill, Michael" w:date="2019-04-04T14:13:00Z">
        <w:r w:rsidRPr="00084AD0" w:rsidDel="00FF17A1">
          <w:rPr>
            <w:color w:val="FF0000"/>
          </w:rPr>
          <w:delText>“Enter the description here”</w:delText>
        </w:r>
      </w:del>
    </w:p>
    <w:p w14:paraId="6B83FC33" w14:textId="77777777" w:rsidR="00084AD0" w:rsidRDefault="00084AD0" w:rsidP="001317F3">
      <w:pPr>
        <w:spacing w:after="0" w:line="240" w:lineRule="auto"/>
        <w:ind w:left="-426" w:right="-421"/>
        <w:jc w:val="both"/>
      </w:pPr>
    </w:p>
    <w:p w14:paraId="416F27BD" w14:textId="77777777" w:rsidR="00084AD0" w:rsidRDefault="00084AD0" w:rsidP="001317F3">
      <w:pPr>
        <w:spacing w:after="0" w:line="240" w:lineRule="auto"/>
        <w:ind w:left="-426" w:right="-421"/>
        <w:jc w:val="both"/>
        <w:rPr>
          <w:sz w:val="24"/>
          <w:u w:val="single"/>
        </w:rPr>
      </w:pPr>
      <w:r w:rsidRPr="00992157">
        <w:rPr>
          <w:sz w:val="24"/>
          <w:u w:val="single"/>
        </w:rPr>
        <w:t>Phase 4: Waypoint Updater (Full)</w:t>
      </w:r>
    </w:p>
    <w:p w14:paraId="60545733" w14:textId="77777777" w:rsidR="001317F3" w:rsidRPr="00992157" w:rsidRDefault="001317F3" w:rsidP="001317F3">
      <w:pPr>
        <w:spacing w:after="0" w:line="240" w:lineRule="auto"/>
        <w:ind w:left="-426" w:right="-421"/>
        <w:jc w:val="both"/>
        <w:rPr>
          <w:sz w:val="24"/>
          <w:u w:val="single"/>
        </w:rPr>
      </w:pPr>
    </w:p>
    <w:p w14:paraId="1EA21BB1" w14:textId="77777777" w:rsidR="00992157" w:rsidRDefault="004227A5" w:rsidP="001317F3">
      <w:pPr>
        <w:spacing w:after="0" w:line="240" w:lineRule="auto"/>
        <w:ind w:left="-426" w:right="-421"/>
        <w:jc w:val="both"/>
      </w:pPr>
      <w:r>
        <w:t xml:space="preserve">Description: </w:t>
      </w:r>
    </w:p>
    <w:p w14:paraId="4C0D18D0" w14:textId="77777777" w:rsidR="00084AD0" w:rsidRDefault="004227A5" w:rsidP="001317F3">
      <w:pPr>
        <w:spacing w:after="0" w:line="240" w:lineRule="auto"/>
        <w:ind w:left="-426" w:right="-421"/>
        <w:jc w:val="both"/>
      </w:pPr>
      <w:r>
        <w:t>The Waypoint Updater</w:t>
      </w:r>
      <w:r w:rsidR="00992157">
        <w:t xml:space="preserve"> </w:t>
      </w:r>
      <w:r>
        <w:t xml:space="preserve">(full) is the extension of the phase 1 Waypoint updater, which publishes the final waypoints based on traffic light detections or obstacle detections. The final waypoints published by this node considers the calculation of the velocity which increases and decreases on the traffic signal situations. The velocity will be reduced when the traffic signal changes to RED and the velocity will increase when the traffic signal changes to GREEN. </w:t>
      </w:r>
    </w:p>
    <w:p w14:paraId="2D7DB04A" w14:textId="77777777" w:rsidR="001317F3" w:rsidRDefault="001317F3" w:rsidP="001317F3">
      <w:pPr>
        <w:spacing w:after="0" w:line="240" w:lineRule="auto"/>
        <w:ind w:left="-426" w:right="-421"/>
        <w:jc w:val="both"/>
      </w:pPr>
      <w:r>
        <w:t xml:space="preserve">The inputs and outputs are already described in the Phase 1: </w:t>
      </w:r>
      <w:proofErr w:type="spellStart"/>
      <w:r>
        <w:t>Waypoint_updater</w:t>
      </w:r>
      <w:proofErr w:type="spellEnd"/>
      <w:r>
        <w:t xml:space="preserve"> (Partial) section.</w:t>
      </w:r>
    </w:p>
    <w:p w14:paraId="49E0E0B9" w14:textId="77777777" w:rsidR="001317F3" w:rsidRDefault="001317F3" w:rsidP="001317F3">
      <w:pPr>
        <w:spacing w:after="0" w:line="240" w:lineRule="auto"/>
        <w:ind w:left="-426" w:right="-421"/>
        <w:jc w:val="both"/>
      </w:pPr>
    </w:p>
    <w:p w14:paraId="5319EAE1" w14:textId="77777777" w:rsidR="004227A5" w:rsidRDefault="004227A5" w:rsidP="001317F3">
      <w:pPr>
        <w:spacing w:after="0" w:line="240" w:lineRule="auto"/>
        <w:ind w:left="-426" w:right="-421"/>
        <w:jc w:val="both"/>
      </w:pPr>
      <w:r>
        <w:t>Implementation:</w:t>
      </w:r>
    </w:p>
    <w:p w14:paraId="24549321" w14:textId="77777777" w:rsidR="00136288" w:rsidRDefault="004227A5" w:rsidP="001317F3">
      <w:pPr>
        <w:spacing w:after="0" w:line="240" w:lineRule="auto"/>
        <w:ind w:left="-426" w:right="-421"/>
        <w:jc w:val="both"/>
      </w:pPr>
      <w:r>
        <w:t xml:space="preserve">The target velocity is set </w:t>
      </w:r>
      <w:r w:rsidR="00BD07E1">
        <w:t xml:space="preserve">for the waypoints leading up to the red traffic lights to bring the vehicle to a smooth stop. </w:t>
      </w:r>
    </w:p>
    <w:p w14:paraId="5B9D2736" w14:textId="77777777" w:rsidR="00992157" w:rsidRPr="00136288" w:rsidRDefault="00992157" w:rsidP="001317F3">
      <w:pPr>
        <w:spacing w:after="0" w:line="240" w:lineRule="auto"/>
        <w:ind w:left="-426" w:right="-421"/>
        <w:jc w:val="both"/>
        <w:rPr>
          <w:rFonts w:eastAsiaTheme="minorEastAsia"/>
        </w:rPr>
      </w:pPr>
      <w:r>
        <w:t>The velocity is calculated based on the following formula. And in the graph, we can see how the velocity is gradually decreasing instead of a linear reduction, taking into account the max deceleration and the stopping distance. The max deceleration is set to 0.5 m/s^2 and stopping distance is calculated based on the closest id of the red traffic light.</w:t>
      </w:r>
    </w:p>
    <w:p w14:paraId="36F634BC" w14:textId="77777777" w:rsidR="00992157" w:rsidRDefault="00136288" w:rsidP="001317F3">
      <w:pPr>
        <w:spacing w:after="0" w:line="240" w:lineRule="auto"/>
        <w:ind w:left="-426" w:right="-421"/>
        <w:jc w:val="both"/>
        <w:rPr>
          <w:rFonts w:eastAsiaTheme="minorEastAsia"/>
        </w:rPr>
      </w:pPr>
      <m:oMathPara>
        <m:oMath>
          <m:r>
            <w:rPr>
              <w:rFonts w:ascii="Cambria Math" w:hAnsi="Cambria Math"/>
            </w:rPr>
            <m:t>Velocity= √</m:t>
          </m:r>
          <m:d>
            <m:dPr>
              <m:ctrlPr>
                <w:rPr>
                  <w:rFonts w:ascii="Cambria Math" w:hAnsi="Cambria Math"/>
                  <w:i/>
                </w:rPr>
              </m:ctrlPr>
            </m:dPr>
            <m:e>
              <m:r>
                <w:rPr>
                  <w:rFonts w:ascii="Cambria Math" w:hAnsi="Cambria Math"/>
                </w:rPr>
                <m:t>2*MaxDeceleration*Distance</m:t>
              </m:r>
            </m:e>
          </m:d>
        </m:oMath>
      </m:oMathPara>
    </w:p>
    <w:p w14:paraId="1E51DC47" w14:textId="77777777" w:rsidR="00F90A8B" w:rsidRDefault="00992157" w:rsidP="001317F3">
      <w:pPr>
        <w:spacing w:after="0" w:line="240" w:lineRule="auto"/>
        <w:ind w:left="-426" w:right="-421"/>
        <w:jc w:val="both"/>
        <w:rPr>
          <w:rFonts w:eastAsiaTheme="minorEastAsia"/>
        </w:rPr>
      </w:pPr>
      <w:r w:rsidRPr="00136288">
        <w:rPr>
          <w:rFonts w:eastAsiaTheme="minorEastAsia"/>
          <w:noProof/>
        </w:rPr>
        <mc:AlternateContent>
          <mc:Choice Requires="wpg">
            <w:drawing>
              <wp:anchor distT="0" distB="0" distL="114300" distR="114300" simplePos="0" relativeHeight="251659264" behindDoc="1" locked="0" layoutInCell="1" allowOverlap="1" wp14:anchorId="3FEABC95" wp14:editId="2B5179D2">
                <wp:simplePos x="0" y="0"/>
                <wp:positionH relativeFrom="margin">
                  <wp:align>center</wp:align>
                </wp:positionH>
                <wp:positionV relativeFrom="paragraph">
                  <wp:posOffset>-2540</wp:posOffset>
                </wp:positionV>
                <wp:extent cx="4578994" cy="2534920"/>
                <wp:effectExtent l="0" t="0" r="31115" b="0"/>
                <wp:wrapNone/>
                <wp:docPr id="4" name="Group 33"/>
                <wp:cNvGraphicFramePr/>
                <a:graphic xmlns:a="http://schemas.openxmlformats.org/drawingml/2006/main">
                  <a:graphicData uri="http://schemas.microsoft.com/office/word/2010/wordprocessingGroup">
                    <wpg:wgp>
                      <wpg:cNvGrpSpPr/>
                      <wpg:grpSpPr>
                        <a:xfrm>
                          <a:off x="0" y="0"/>
                          <a:ext cx="4578994" cy="2534920"/>
                          <a:chOff x="-30642" y="0"/>
                          <a:chExt cx="4578994" cy="2534920"/>
                        </a:xfrm>
                      </wpg:grpSpPr>
                      <wps:wsp>
                        <wps:cNvPr id="5" name="Straight Connector 5"/>
                        <wps:cNvCnPr/>
                        <wps:spPr>
                          <a:xfrm>
                            <a:off x="307777" y="0"/>
                            <a:ext cx="0" cy="241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56352" y="2228850"/>
                            <a:ext cx="4392000" cy="0"/>
                          </a:xfrm>
                          <a:prstGeom prst="line">
                            <a:avLst/>
                          </a:prstGeom>
                          <a:ln w="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07777" y="1266825"/>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107777" y="1266825"/>
                            <a:ext cx="18000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 name="Freeform 9"/>
                        <wps:cNvSpPr/>
                        <wps:spPr>
                          <a:xfrm>
                            <a:off x="2112809" y="1269674"/>
                            <a:ext cx="885825" cy="952500"/>
                          </a:xfrm>
                          <a:custGeom>
                            <a:avLst/>
                            <a:gdLst>
                              <a:gd name="connsiteX0" fmla="*/ 0 w 885825"/>
                              <a:gd name="connsiteY0" fmla="*/ 0 h 952500"/>
                              <a:gd name="connsiteX1" fmla="*/ 276225 w 885825"/>
                              <a:gd name="connsiteY1" fmla="*/ 123825 h 952500"/>
                              <a:gd name="connsiteX2" fmla="*/ 600075 w 885825"/>
                              <a:gd name="connsiteY2" fmla="*/ 409575 h 952500"/>
                              <a:gd name="connsiteX3" fmla="*/ 800100 w 885825"/>
                              <a:gd name="connsiteY3" fmla="*/ 714375 h 952500"/>
                              <a:gd name="connsiteX4" fmla="*/ 885825 w 885825"/>
                              <a:gd name="connsiteY4" fmla="*/ 952500 h 952500"/>
                              <a:gd name="connsiteX5" fmla="*/ 885825 w 885825"/>
                              <a:gd name="connsiteY5" fmla="*/ 95250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5825" h="952500">
                                <a:moveTo>
                                  <a:pt x="0" y="0"/>
                                </a:moveTo>
                                <a:cubicBezTo>
                                  <a:pt x="88106" y="27781"/>
                                  <a:pt x="176213" y="55563"/>
                                  <a:pt x="276225" y="123825"/>
                                </a:cubicBezTo>
                                <a:cubicBezTo>
                                  <a:pt x="376237" y="192087"/>
                                  <a:pt x="512763" y="311150"/>
                                  <a:pt x="600075" y="409575"/>
                                </a:cubicBezTo>
                                <a:cubicBezTo>
                                  <a:pt x="687388" y="508000"/>
                                  <a:pt x="752475" y="623888"/>
                                  <a:pt x="800100" y="714375"/>
                                </a:cubicBezTo>
                                <a:cubicBezTo>
                                  <a:pt x="847725" y="804862"/>
                                  <a:pt x="885825" y="952500"/>
                                  <a:pt x="885825" y="952500"/>
                                </a:cubicBezTo>
                                <a:lnTo>
                                  <a:pt x="885825" y="95250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10"/>
                        <wps:cNvSpPr/>
                        <wps:spPr>
                          <a:xfrm>
                            <a:off x="703109" y="1012499"/>
                            <a:ext cx="1416327" cy="254326"/>
                          </a:xfrm>
                          <a:custGeom>
                            <a:avLst/>
                            <a:gdLst>
                              <a:gd name="connsiteX0" fmla="*/ 0 w 885825"/>
                              <a:gd name="connsiteY0" fmla="*/ 0 h 952500"/>
                              <a:gd name="connsiteX1" fmla="*/ 276225 w 885825"/>
                              <a:gd name="connsiteY1" fmla="*/ 123825 h 952500"/>
                              <a:gd name="connsiteX2" fmla="*/ 600075 w 885825"/>
                              <a:gd name="connsiteY2" fmla="*/ 409575 h 952500"/>
                              <a:gd name="connsiteX3" fmla="*/ 800100 w 885825"/>
                              <a:gd name="connsiteY3" fmla="*/ 714375 h 952500"/>
                              <a:gd name="connsiteX4" fmla="*/ 885825 w 885825"/>
                              <a:gd name="connsiteY4" fmla="*/ 952500 h 952500"/>
                              <a:gd name="connsiteX5" fmla="*/ 885825 w 885825"/>
                              <a:gd name="connsiteY5" fmla="*/ 95250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5825" h="952500">
                                <a:moveTo>
                                  <a:pt x="0" y="0"/>
                                </a:moveTo>
                                <a:cubicBezTo>
                                  <a:pt x="88106" y="27781"/>
                                  <a:pt x="176213" y="55563"/>
                                  <a:pt x="276225" y="123825"/>
                                </a:cubicBezTo>
                                <a:cubicBezTo>
                                  <a:pt x="376237" y="192087"/>
                                  <a:pt x="512763" y="311150"/>
                                  <a:pt x="600075" y="409575"/>
                                </a:cubicBezTo>
                                <a:cubicBezTo>
                                  <a:pt x="687388" y="508000"/>
                                  <a:pt x="752475" y="623888"/>
                                  <a:pt x="800100" y="714375"/>
                                </a:cubicBezTo>
                                <a:cubicBezTo>
                                  <a:pt x="847725" y="804862"/>
                                  <a:pt x="885825" y="952500"/>
                                  <a:pt x="885825" y="952500"/>
                                </a:cubicBezTo>
                                <a:lnTo>
                                  <a:pt x="885825" y="952500"/>
                                </a:lnTo>
                              </a:path>
                            </a:pathLst>
                          </a:cu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TextBox 31"/>
                        <wps:cNvSpPr txBox="1"/>
                        <wps:spPr>
                          <a:xfrm rot="16200000">
                            <a:off x="-228127" y="363408"/>
                            <a:ext cx="672465" cy="277495"/>
                          </a:xfrm>
                          <a:prstGeom prst="rect">
                            <a:avLst/>
                          </a:prstGeom>
                          <a:noFill/>
                        </wps:spPr>
                        <wps:txbx>
                          <w:txbxContent>
                            <w:p w14:paraId="6FBB3106"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Velocity</w:t>
                              </w:r>
                            </w:p>
                          </w:txbxContent>
                        </wps:txbx>
                        <wps:bodyPr wrap="none" rtlCol="0">
                          <a:spAutoFit/>
                        </wps:bodyPr>
                      </wps:wsp>
                      <wps:wsp>
                        <wps:cNvPr id="12" name="TextBox 32"/>
                        <wps:cNvSpPr txBox="1"/>
                        <wps:spPr>
                          <a:xfrm>
                            <a:off x="3655027" y="2257425"/>
                            <a:ext cx="837565" cy="277495"/>
                          </a:xfrm>
                          <a:prstGeom prst="rect">
                            <a:avLst/>
                          </a:prstGeom>
                          <a:noFill/>
                        </wps:spPr>
                        <wps:txbx>
                          <w:txbxContent>
                            <w:p w14:paraId="76DDBD1C"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Waypoints</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3FEABC95" id="Group 33" o:spid="_x0000_s1026" style="position:absolute;left:0;text-align:left;margin-left:0;margin-top:-.2pt;width:360.55pt;height:199.6pt;z-index:-251657216;mso-position-horizontal:center;mso-position-horizontal-relative:margin;mso-width-relative:margin;mso-height-relative:margin" coordorigin="-306" coordsize="45789,2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">
                <v:line id="Straight Connector 5" o:spid="_x0000_s1027" style="position:absolute;visibility:visible;mso-wrap-style:square" from="3077,0" to="3077,24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" strokecolor="#5b9bd5 [3204]" strokeweight=".5pt">
                  <v:stroke joinstyle="miter"/>
                </v:line>
                <v:line id="Straight Connector 6" o:spid="_x0000_s1028" style="position:absolute;visibility:visible;mso-wrap-style:square" from="1563,22288" to="45483,222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" strokecolor="#5b9bd5 [3204]" strokeweight="0">
                  <v:stroke joinstyle="miter"/>
                </v:line>
                <v:line id="Straight Connector 7" o:spid="_x0000_s1029" style="position:absolute;visibility:visible;mso-wrap-style:square" from="3077,12668" to="21077,1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" strokecolor="black [3213]" strokeweight=".5pt">
                  <v:stroke joinstyle="miter"/>
                </v:line>
                <v:line id="Straight Connector 8" o:spid="_x0000_s1030" style="position:absolute;visibility:visible;mso-wrap-style:square" from="21077,12668" to="39077,12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" strokecolor="#5b9bd5 [3204]" strokeweight=".5pt">
                  <v:stroke dashstyle="dash" joinstyle="miter"/>
                </v:line>
                <v:shape id="Freeform 9" o:spid="_x0000_s1031" style="position:absolute;left:21128;top:12696;width:8858;height:9525;visibility:visible;mso-wrap-style:square;v-text-anchor:middle" coordsize="885825,952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" path="m,c88106,27781,176213,55563,276225,123825v100012,68262,236538,187325,323850,285750c687388,508000,752475,623888,800100,714375v47625,90487,85725,238125,85725,238125l885825,952500e" filled="f" strokecolor="black [3213]" strokeweight="1pt">
                  <v:stroke joinstyle="miter"/>
                  <v:path arrowok="t" o:connecttype="custom" o:connectlocs="0,0;276225,123825;600075,409575;800100,714375;885825,952500;885825,952500" o:connectangles="0,0,0,0,0,0"/>
                </v:shape>
                <v:shape id="Freeform 10" o:spid="_x0000_s1032" style="position:absolute;left:7031;top:10124;width:14163;height:2544;visibility:visible;mso-wrap-style:square;v-text-anchor:middle" coordsize="885825,952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" path="m,c88106,27781,176213,55563,276225,123825v100012,68262,236538,187325,323850,285750c687388,508000,752475,623888,800100,714375v47625,90487,85725,238125,85725,238125l885825,952500e" filled="f" strokecolor="#1f4d78 [1604]" strokeweight="1pt">
                  <v:stroke dashstyle="dashDot" joinstyle="miter"/>
                  <v:path arrowok="t" o:connecttype="custom" o:connectlocs="0,0;441650,33062;959447,109360;1279263,190744;1416327,254326;1416327,254326" o:connectangles="0,0,0,0,0,0"/>
                </v:shape>
                <v:shapetype id="_x0000_t202" coordsize="21600,21600" o:spt="202" path="m,l,21600r21600,l21600,xe">
                  <v:stroke joinstyle="miter"/>
                  <v:path gradientshapeok="t" o:connecttype="rect"/>
                </v:shapetype>
                <v:shape id="TextBox 31" o:spid="_x0000_s1033" type="#_x0000_t202" style="position:absolute;left:-2281;top:3634;width:6724;height:277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" filled="f" stroked="f">
                  <v:textbox style="mso-fit-shape-to-text:t">
                    <w:txbxContent>
                      <w:p w14:paraId="6FBB3106"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Velocity</w:t>
                        </w:r>
                      </w:p>
                    </w:txbxContent>
                  </v:textbox>
                </v:shape>
                <v:shape id="TextBox 32" o:spid="_x0000_s1034" type="#_x0000_t202" style="position:absolute;left:36550;top:22574;width:8375;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" filled="f" stroked="f">
                  <v:textbox style="mso-fit-shape-to-text:t">
                    <w:txbxContent>
                      <w:p w14:paraId="76DDBD1C" w14:textId="77777777" w:rsidR="00136288" w:rsidRPr="00992157" w:rsidRDefault="00136288" w:rsidP="00136288">
                        <w:pPr>
                          <w:pStyle w:val="NormalWeb"/>
                          <w:spacing w:before="0" w:beforeAutospacing="0" w:after="0" w:afterAutospacing="0"/>
                          <w:rPr>
                            <w:sz w:val="22"/>
                          </w:rPr>
                        </w:pPr>
                        <w:r w:rsidRPr="00992157">
                          <w:rPr>
                            <w:rFonts w:asciiTheme="minorHAnsi" w:hAnsi="Calibri" w:cstheme="minorBidi"/>
                            <w:color w:val="000000" w:themeColor="text1"/>
                            <w:kern w:val="24"/>
                            <w:szCs w:val="28"/>
                          </w:rPr>
                          <w:t>Waypoints</w:t>
                        </w:r>
                      </w:p>
                    </w:txbxContent>
                  </v:textbox>
                </v:shape>
                <w10:wrap anchorx="margin"/>
              </v:group>
            </w:pict>
          </mc:Fallback>
        </mc:AlternateContent>
      </w:r>
    </w:p>
    <w:p w14:paraId="457C4A50" w14:textId="77777777" w:rsidR="00F90A8B" w:rsidRPr="00F90A8B" w:rsidRDefault="00F90A8B" w:rsidP="001317F3">
      <w:pPr>
        <w:spacing w:after="0" w:line="240" w:lineRule="auto"/>
        <w:ind w:left="-426" w:right="-421"/>
        <w:jc w:val="both"/>
        <w:rPr>
          <w:rFonts w:eastAsiaTheme="minorEastAsia"/>
        </w:rPr>
      </w:pPr>
    </w:p>
    <w:p w14:paraId="4C3BB395" w14:textId="77777777" w:rsidR="00F90A8B" w:rsidRPr="00F90A8B" w:rsidRDefault="00F90A8B" w:rsidP="001317F3">
      <w:pPr>
        <w:spacing w:after="0" w:line="240" w:lineRule="auto"/>
        <w:ind w:left="-426" w:right="-421"/>
        <w:jc w:val="both"/>
        <w:rPr>
          <w:rFonts w:eastAsiaTheme="minorEastAsia"/>
        </w:rPr>
      </w:pPr>
    </w:p>
    <w:p w14:paraId="296530C6" w14:textId="77777777" w:rsidR="00F90A8B" w:rsidRPr="00F90A8B" w:rsidRDefault="00F90A8B" w:rsidP="001317F3">
      <w:pPr>
        <w:spacing w:after="0" w:line="240" w:lineRule="auto"/>
        <w:ind w:left="-426" w:right="-421"/>
        <w:jc w:val="both"/>
        <w:rPr>
          <w:rFonts w:eastAsiaTheme="minorEastAsia"/>
        </w:rPr>
      </w:pPr>
    </w:p>
    <w:p w14:paraId="2A0CE702" w14:textId="77777777" w:rsidR="00F90A8B" w:rsidRPr="00F90A8B" w:rsidRDefault="00F90A8B" w:rsidP="001317F3">
      <w:pPr>
        <w:spacing w:after="0" w:line="240" w:lineRule="auto"/>
        <w:ind w:left="-426" w:right="-421"/>
        <w:jc w:val="both"/>
        <w:rPr>
          <w:rFonts w:eastAsiaTheme="minorEastAsia"/>
        </w:rPr>
      </w:pPr>
    </w:p>
    <w:p w14:paraId="4C0711B7" w14:textId="77777777" w:rsidR="00F90A8B" w:rsidRPr="00F90A8B" w:rsidRDefault="00F90A8B" w:rsidP="001317F3">
      <w:pPr>
        <w:spacing w:after="0" w:line="240" w:lineRule="auto"/>
        <w:ind w:left="-426" w:right="-421"/>
        <w:jc w:val="both"/>
        <w:rPr>
          <w:rFonts w:eastAsiaTheme="minorEastAsia"/>
        </w:rPr>
      </w:pPr>
    </w:p>
    <w:p w14:paraId="463F7917" w14:textId="77777777" w:rsidR="00F90A8B" w:rsidRPr="00F90A8B" w:rsidRDefault="00F90A8B" w:rsidP="001317F3">
      <w:pPr>
        <w:spacing w:after="0" w:line="240" w:lineRule="auto"/>
        <w:ind w:left="-426" w:right="-421"/>
        <w:jc w:val="both"/>
        <w:rPr>
          <w:rFonts w:eastAsiaTheme="minorEastAsia"/>
        </w:rPr>
      </w:pPr>
    </w:p>
    <w:p w14:paraId="0C153882" w14:textId="77777777" w:rsidR="00F90A8B" w:rsidRPr="00F90A8B" w:rsidRDefault="00F90A8B" w:rsidP="001317F3">
      <w:pPr>
        <w:spacing w:after="0" w:line="240" w:lineRule="auto"/>
        <w:ind w:left="-426" w:right="-421"/>
        <w:jc w:val="both"/>
        <w:rPr>
          <w:rFonts w:eastAsiaTheme="minorEastAsia"/>
        </w:rPr>
      </w:pPr>
    </w:p>
    <w:p w14:paraId="25257BD7" w14:textId="77777777" w:rsidR="00F90A8B" w:rsidRPr="00F90A8B" w:rsidRDefault="00F90A8B" w:rsidP="001317F3">
      <w:pPr>
        <w:spacing w:after="0" w:line="240" w:lineRule="auto"/>
        <w:ind w:left="-426" w:right="-421"/>
        <w:jc w:val="both"/>
        <w:rPr>
          <w:rFonts w:eastAsiaTheme="minorEastAsia"/>
        </w:rPr>
      </w:pPr>
    </w:p>
    <w:p w14:paraId="2A0CABD1" w14:textId="77777777" w:rsidR="00F90A8B" w:rsidRDefault="00F90A8B" w:rsidP="001317F3">
      <w:pPr>
        <w:spacing w:after="0" w:line="240" w:lineRule="auto"/>
        <w:ind w:left="-426" w:right="-421"/>
        <w:jc w:val="both"/>
        <w:rPr>
          <w:rFonts w:eastAsiaTheme="minorEastAsia"/>
        </w:rPr>
      </w:pPr>
    </w:p>
    <w:p w14:paraId="43283A0E" w14:textId="77777777" w:rsidR="001317F3" w:rsidRDefault="001317F3" w:rsidP="001317F3">
      <w:pPr>
        <w:spacing w:after="0" w:line="240" w:lineRule="auto"/>
        <w:ind w:left="-426" w:right="-421"/>
        <w:jc w:val="both"/>
        <w:rPr>
          <w:rFonts w:eastAsiaTheme="minorEastAsia"/>
        </w:rPr>
      </w:pPr>
    </w:p>
    <w:p w14:paraId="79480FB6" w14:textId="77777777" w:rsidR="001317F3" w:rsidRDefault="001317F3" w:rsidP="001317F3">
      <w:pPr>
        <w:spacing w:after="0" w:line="240" w:lineRule="auto"/>
        <w:ind w:left="-426" w:right="-421"/>
        <w:jc w:val="both"/>
        <w:rPr>
          <w:rFonts w:eastAsiaTheme="minorEastAsia"/>
        </w:rPr>
      </w:pPr>
    </w:p>
    <w:p w14:paraId="5C8FB725" w14:textId="77777777" w:rsidR="001317F3" w:rsidRDefault="001317F3" w:rsidP="001317F3">
      <w:pPr>
        <w:spacing w:after="0" w:line="240" w:lineRule="auto"/>
        <w:ind w:left="-426" w:right="-421"/>
        <w:jc w:val="both"/>
        <w:rPr>
          <w:rFonts w:eastAsiaTheme="minorEastAsia"/>
        </w:rPr>
      </w:pPr>
    </w:p>
    <w:p w14:paraId="1071F45D" w14:textId="77777777" w:rsidR="001317F3" w:rsidRDefault="001317F3" w:rsidP="001317F3">
      <w:pPr>
        <w:spacing w:after="0" w:line="240" w:lineRule="auto"/>
        <w:ind w:left="-426" w:right="-421"/>
        <w:jc w:val="both"/>
        <w:rPr>
          <w:rFonts w:eastAsiaTheme="minorEastAsia"/>
        </w:rPr>
      </w:pPr>
    </w:p>
    <w:p w14:paraId="7EB8592A" w14:textId="77777777" w:rsidR="001317F3" w:rsidRDefault="001317F3" w:rsidP="001317F3">
      <w:pPr>
        <w:spacing w:after="0" w:line="240" w:lineRule="auto"/>
        <w:ind w:left="-426" w:right="-421"/>
        <w:jc w:val="both"/>
        <w:rPr>
          <w:rFonts w:eastAsiaTheme="minorEastAsia"/>
        </w:rPr>
      </w:pPr>
    </w:p>
    <w:p w14:paraId="0141A81B" w14:textId="77777777" w:rsidR="00136288" w:rsidRDefault="00F90A8B" w:rsidP="001317F3">
      <w:pPr>
        <w:spacing w:after="0" w:line="240" w:lineRule="auto"/>
        <w:ind w:left="-426" w:right="-421"/>
        <w:jc w:val="both"/>
        <w:rPr>
          <w:rFonts w:eastAsiaTheme="minorEastAsia"/>
        </w:rPr>
      </w:pPr>
      <w:r>
        <w:rPr>
          <w:rFonts w:eastAsiaTheme="minorEastAsia"/>
        </w:rPr>
        <w:t xml:space="preserve">This way the </w:t>
      </w:r>
      <w:proofErr w:type="spellStart"/>
      <w:r>
        <w:rPr>
          <w:rFonts w:eastAsiaTheme="minorEastAsia"/>
        </w:rPr>
        <w:t>Waypoint_updater</w:t>
      </w:r>
      <w:proofErr w:type="spellEnd"/>
      <w:r>
        <w:rPr>
          <w:rFonts w:eastAsiaTheme="minorEastAsia"/>
        </w:rPr>
        <w:t xml:space="preserve"> publishes the final waypoints considering the target velocity of the car to the waypoint follower, which again is sent to the DBW node which controls the braking and accelerating the car. </w:t>
      </w:r>
    </w:p>
    <w:p w14:paraId="4EDAD36C" w14:textId="77777777" w:rsidR="001317F3" w:rsidRDefault="001317F3" w:rsidP="001317F3">
      <w:pPr>
        <w:spacing w:after="0" w:line="240" w:lineRule="auto"/>
        <w:ind w:left="-426" w:right="-421"/>
        <w:jc w:val="both"/>
        <w:rPr>
          <w:rFonts w:eastAsiaTheme="minorEastAsia"/>
        </w:rPr>
      </w:pPr>
    </w:p>
    <w:p w14:paraId="3BEDB83E" w14:textId="77777777" w:rsidR="001317F3" w:rsidRDefault="001317F3" w:rsidP="001317F3">
      <w:pPr>
        <w:spacing w:after="0" w:line="240" w:lineRule="auto"/>
        <w:ind w:left="-426" w:right="-421"/>
        <w:jc w:val="both"/>
        <w:rPr>
          <w:rFonts w:eastAsiaTheme="minorEastAsia"/>
          <w:sz w:val="24"/>
          <w:u w:val="single"/>
        </w:rPr>
      </w:pPr>
      <w:r>
        <w:rPr>
          <w:rFonts w:eastAsiaTheme="minorEastAsia"/>
          <w:sz w:val="24"/>
          <w:u w:val="single"/>
        </w:rPr>
        <w:t>Open Topic Discussion:</w:t>
      </w:r>
    </w:p>
    <w:p w14:paraId="29C1F7F2" w14:textId="77777777" w:rsidR="001317F3" w:rsidRPr="001317F3" w:rsidRDefault="001317F3" w:rsidP="001317F3">
      <w:pPr>
        <w:ind w:left="-426"/>
        <w:rPr>
          <w:i/>
          <w:color w:val="FF0000"/>
        </w:rPr>
      </w:pPr>
      <w:r w:rsidRPr="001317F3">
        <w:rPr>
          <w:i/>
          <w:color w:val="FF0000"/>
        </w:rPr>
        <w:t>“Topics that could be used to improve the performance of the vehicle”</w:t>
      </w:r>
    </w:p>
    <w:p w14:paraId="1151B517" w14:textId="77777777" w:rsidR="001317F3" w:rsidRPr="001317F3" w:rsidRDefault="001317F3" w:rsidP="001317F3">
      <w:pPr>
        <w:spacing w:after="0" w:line="240" w:lineRule="auto"/>
        <w:ind w:left="-426" w:right="-421"/>
        <w:jc w:val="both"/>
        <w:rPr>
          <w:rFonts w:eastAsiaTheme="minorEastAsia"/>
          <w:sz w:val="24"/>
          <w:u w:val="single"/>
        </w:rPr>
      </w:pPr>
      <w:r w:rsidRPr="001317F3">
        <w:rPr>
          <w:rFonts w:eastAsiaTheme="minorEastAsia"/>
          <w:sz w:val="24"/>
          <w:u w:val="single"/>
        </w:rPr>
        <w:t>Conclusion</w:t>
      </w:r>
    </w:p>
    <w:sectPr w:rsidR="001317F3" w:rsidRPr="001317F3" w:rsidSect="001317F3">
      <w:pgSz w:w="12240" w:h="15840"/>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0490"/>
    <w:multiLevelType w:val="hybridMultilevel"/>
    <w:tmpl w:val="E8848E7C"/>
    <w:lvl w:ilvl="0" w:tplc="D30638CA">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ill, Michael">
    <w15:presenceInfo w15:providerId="AD" w15:userId="S::michael.zill@accenture.com::7ebc68de-35ac-4506-a51e-45ed810852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2A"/>
    <w:rsid w:val="00084AD0"/>
    <w:rsid w:val="001317F3"/>
    <w:rsid w:val="00136288"/>
    <w:rsid w:val="0024676F"/>
    <w:rsid w:val="00332DB7"/>
    <w:rsid w:val="004227A5"/>
    <w:rsid w:val="005D372A"/>
    <w:rsid w:val="00766842"/>
    <w:rsid w:val="00930328"/>
    <w:rsid w:val="00992157"/>
    <w:rsid w:val="00B911BD"/>
    <w:rsid w:val="00BD07E1"/>
    <w:rsid w:val="00E7648F"/>
    <w:rsid w:val="00F6651A"/>
    <w:rsid w:val="00F90A8B"/>
    <w:rsid w:val="00FF17A1"/>
    <w:rsid w:val="00FF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EE5E"/>
  <w15:chartTrackingRefBased/>
  <w15:docId w15:val="{44D16D9B-E0F7-433E-B466-3ACC335F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288"/>
    <w:rPr>
      <w:color w:val="808080"/>
    </w:rPr>
  </w:style>
  <w:style w:type="paragraph" w:styleId="NormalWeb">
    <w:name w:val="Normal (Web)"/>
    <w:basedOn w:val="Normal"/>
    <w:uiPriority w:val="99"/>
    <w:semiHidden/>
    <w:unhideWhenUsed/>
    <w:rsid w:val="0013628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6684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842"/>
    <w:rPr>
      <w:rFonts w:ascii="Times New Roman" w:hAnsi="Times New Roman" w:cs="Times New Roman"/>
      <w:sz w:val="18"/>
      <w:szCs w:val="18"/>
    </w:rPr>
  </w:style>
  <w:style w:type="paragraph" w:styleId="ListParagraph">
    <w:name w:val="List Paragraph"/>
    <w:basedOn w:val="Normal"/>
    <w:uiPriority w:val="34"/>
    <w:qFormat/>
    <w:rsid w:val="0024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Chidhanandh Krishnaraj</dc:creator>
  <cp:keywords/>
  <dc:description/>
  <cp:lastModifiedBy>Zill, Michael</cp:lastModifiedBy>
  <cp:revision>5</cp:revision>
  <dcterms:created xsi:type="dcterms:W3CDTF">2019-04-02T17:45:00Z</dcterms:created>
  <dcterms:modified xsi:type="dcterms:W3CDTF">2019-04-04T12:14:00Z</dcterms:modified>
</cp:coreProperties>
</file>